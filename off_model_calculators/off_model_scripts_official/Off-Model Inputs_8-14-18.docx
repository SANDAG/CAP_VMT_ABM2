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B857E3" w14:textId="77777777" w:rsidR="00C73D0B" w:rsidRPr="00256789" w:rsidRDefault="00C73D0B">
      <w:pPr>
        <w:rPr>
          <w:b/>
        </w:rPr>
      </w:pPr>
      <w:r w:rsidRPr="00256789">
        <w:rPr>
          <w:b/>
        </w:rPr>
        <w:t>Off-Model Calculator Inputs</w:t>
      </w:r>
      <w:r w:rsidR="00256789">
        <w:rPr>
          <w:b/>
        </w:rPr>
        <w:t xml:space="preserve"> </w:t>
      </w:r>
    </w:p>
    <w:p w14:paraId="19109E8C" w14:textId="77777777" w:rsidR="00C73D0B" w:rsidRDefault="00C73D0B"/>
    <w:p w14:paraId="2D9F16BC" w14:textId="77777777" w:rsidR="00953366" w:rsidRDefault="00953366">
      <w:r>
        <w:t>Series 14 data needed for 2016 (base year), 2020, 2025, 2035, 2050 (scenario years)</w:t>
      </w:r>
    </w:p>
    <w:p w14:paraId="4B37F4C6" w14:textId="0E29831A" w:rsidR="00953366" w:rsidRDefault="002E493C">
      <w:pPr>
        <w:rPr>
          <w:ins w:id="0" w:author="Ouyang, Ziying" w:date="2018-08-14T08:46:00Z"/>
        </w:rPr>
      </w:pPr>
      <w:ins w:id="1" w:author="Ouyang, Ziying" w:date="2018-08-14T08:46:00Z">
        <w:r>
          <w:t>EMFAC SB375 CO2 Emission factor</w:t>
        </w:r>
      </w:ins>
      <w:ins w:id="2" w:author="Ouyang, Ziying" w:date="2018-08-14T08:47:00Z">
        <w:r>
          <w:t>s by year</w:t>
        </w:r>
      </w:ins>
      <w:ins w:id="3" w:author="Ouyang, Ziying" w:date="2018-08-14T08:46:00Z">
        <w:r>
          <w:t xml:space="preserve"> </w:t>
        </w:r>
      </w:ins>
    </w:p>
    <w:p w14:paraId="6844475A" w14:textId="77777777" w:rsidR="002E493C" w:rsidRDefault="002E493C"/>
    <w:p w14:paraId="6A82DB7D" w14:textId="63B3F9CE" w:rsidR="00B11DA6" w:rsidRDefault="00C73D0B" w:rsidP="00DA114E">
      <w:pPr>
        <w:rPr>
          <w:ins w:id="4" w:author="John Helsel" w:date="2018-08-24T09:53:00Z"/>
        </w:rPr>
      </w:pPr>
      <w:r>
        <w:t>Bikeshare  - Regional model data for each scenario year and MGRA:</w:t>
      </w:r>
      <w:ins w:id="5" w:author="John Helsel" w:date="2018-08-24T10:32:00Z">
        <w:r w:rsidR="00DA114E" w:rsidDel="00DA114E">
          <w:t xml:space="preserve"> </w:t>
        </w:r>
      </w:ins>
    </w:p>
    <w:p w14:paraId="38F0DD3F" w14:textId="2A5AC311" w:rsidR="005E669F" w:rsidRDefault="005E669F" w:rsidP="00C73D0B">
      <w:commentRangeStart w:id="6"/>
      <w:ins w:id="7" w:author="John Helsel" w:date="2018-08-24T09:53:00Z">
        <w:r>
          <w:t>Confirmation</w:t>
        </w:r>
      </w:ins>
      <w:ins w:id="8" w:author="John Helsel" w:date="2018-08-24T10:21:00Z">
        <w:r w:rsidR="00B11DA6">
          <w:t xml:space="preserve"> f</w:t>
        </w:r>
      </w:ins>
      <w:ins w:id="9" w:author="John Helsel" w:date="2018-08-24T09:53:00Z">
        <w:r>
          <w:t>rom planning staff</w:t>
        </w:r>
      </w:ins>
      <w:commentRangeEnd w:id="6"/>
      <w:ins w:id="10" w:author="John Helsel" w:date="2018-08-24T10:35:00Z">
        <w:r w:rsidR="00616624">
          <w:rPr>
            <w:rStyle w:val="CommentReference"/>
          </w:rPr>
          <w:commentReference w:id="6"/>
        </w:r>
      </w:ins>
      <w:ins w:id="11" w:author="John Helsel" w:date="2018-08-24T09:53:00Z">
        <w:r>
          <w:t>:</w:t>
        </w:r>
      </w:ins>
    </w:p>
    <w:p w14:paraId="3B051E57" w14:textId="3AB6D4A9" w:rsidR="005E669F" w:rsidRDefault="005E669F" w:rsidP="00C73D0B">
      <w:pPr>
        <w:numPr>
          <w:ilvl w:val="0"/>
          <w:numId w:val="1"/>
        </w:numPr>
        <w:rPr>
          <w:ins w:id="12" w:author="John Helsel" w:date="2018-08-24T09:55:00Z"/>
          <w:rFonts w:eastAsia="Times New Roman"/>
        </w:rPr>
      </w:pPr>
      <w:ins w:id="13" w:author="John Helsel" w:date="2018-08-24T09:55:00Z">
        <w:r>
          <w:rPr>
            <w:rFonts w:eastAsia="Times New Roman"/>
          </w:rPr>
          <w:t>Car substitution rates</w:t>
        </w:r>
      </w:ins>
      <w:ins w:id="14" w:author="John Helsel" w:date="2018-08-24T10:22:00Z">
        <w:r w:rsidR="00B11DA6">
          <w:rPr>
            <w:rFonts w:eastAsia="Times New Roman"/>
          </w:rPr>
          <w:t xml:space="preserve"> (regular and ebikes)</w:t>
        </w:r>
      </w:ins>
    </w:p>
    <w:p w14:paraId="03248138" w14:textId="5662AEF8" w:rsidR="005E669F" w:rsidRDefault="005E669F" w:rsidP="00C73D0B">
      <w:pPr>
        <w:numPr>
          <w:ilvl w:val="0"/>
          <w:numId w:val="1"/>
        </w:numPr>
        <w:rPr>
          <w:ins w:id="15" w:author="John Helsel" w:date="2018-08-24T10:21:00Z"/>
          <w:rFonts w:eastAsia="Times New Roman"/>
        </w:rPr>
      </w:pPr>
      <w:ins w:id="16" w:author="John Helsel" w:date="2018-08-24T09:55:00Z">
        <w:r>
          <w:rPr>
            <w:rFonts w:eastAsia="Times New Roman"/>
          </w:rPr>
          <w:t>Average bike trip distance</w:t>
        </w:r>
      </w:ins>
      <w:ins w:id="17" w:author="John Helsel" w:date="2018-08-24T10:22:00Z">
        <w:r w:rsidR="00B11DA6">
          <w:rPr>
            <w:rFonts w:eastAsia="Times New Roman"/>
          </w:rPr>
          <w:t xml:space="preserve"> (regular and ebikes)</w:t>
        </w:r>
      </w:ins>
    </w:p>
    <w:p w14:paraId="75409F72" w14:textId="4DF330B5" w:rsidR="00B11DA6" w:rsidRDefault="00B11DA6" w:rsidP="00C73D0B">
      <w:pPr>
        <w:numPr>
          <w:ilvl w:val="0"/>
          <w:numId w:val="1"/>
        </w:numPr>
        <w:rPr>
          <w:ins w:id="18" w:author="John Helsel" w:date="2018-08-24T10:23:00Z"/>
          <w:rFonts w:eastAsia="Times New Roman"/>
        </w:rPr>
      </w:pPr>
      <w:ins w:id="19" w:author="John Helsel" w:date="2018-08-24T10:22:00Z">
        <w:r>
          <w:rPr>
            <w:rFonts w:eastAsia="Times New Roman"/>
          </w:rPr>
          <w:t>Bikes / 1,000 population</w:t>
        </w:r>
      </w:ins>
      <w:ins w:id="20" w:author="John Helsel" w:date="2018-08-24T10:36:00Z">
        <w:r w:rsidR="00616624">
          <w:rPr>
            <w:rFonts w:eastAsia="Times New Roman"/>
          </w:rPr>
          <w:t xml:space="preserve"> per MSA</w:t>
        </w:r>
      </w:ins>
    </w:p>
    <w:p w14:paraId="46002AD0" w14:textId="274F5E6A" w:rsidR="00B11DA6" w:rsidRDefault="00B11DA6" w:rsidP="00C73D0B">
      <w:pPr>
        <w:numPr>
          <w:ilvl w:val="0"/>
          <w:numId w:val="1"/>
        </w:numPr>
        <w:rPr>
          <w:ins w:id="21" w:author="John Helsel" w:date="2018-08-24T10:23:00Z"/>
          <w:rFonts w:eastAsia="Times New Roman"/>
        </w:rPr>
      </w:pPr>
      <w:ins w:id="22" w:author="John Helsel" w:date="2018-08-24T10:23:00Z">
        <w:r>
          <w:rPr>
            <w:rFonts w:eastAsia="Times New Roman"/>
          </w:rPr>
          <w:t>Bike lane supply (miles)</w:t>
        </w:r>
      </w:ins>
    </w:p>
    <w:p w14:paraId="2AE5D131" w14:textId="4993349D" w:rsidR="00B11DA6" w:rsidRDefault="00B11DA6" w:rsidP="00C73D0B">
      <w:pPr>
        <w:numPr>
          <w:ilvl w:val="0"/>
          <w:numId w:val="1"/>
        </w:numPr>
        <w:rPr>
          <w:ins w:id="23" w:author="John Helsel" w:date="2018-08-24T10:28:00Z"/>
          <w:rFonts w:eastAsia="Times New Roman"/>
        </w:rPr>
      </w:pPr>
      <w:ins w:id="24" w:author="John Helsel" w:date="2018-08-24T10:23:00Z">
        <w:r>
          <w:rPr>
            <w:rFonts w:eastAsia="Times New Roman"/>
          </w:rPr>
          <w:t>Number of e-bikes in bikeshare</w:t>
        </w:r>
      </w:ins>
    </w:p>
    <w:p w14:paraId="2F564F37" w14:textId="1D28A853" w:rsidR="00B11DA6" w:rsidRDefault="00DA114E" w:rsidP="00C73D0B">
      <w:pPr>
        <w:numPr>
          <w:ilvl w:val="0"/>
          <w:numId w:val="1"/>
        </w:numPr>
        <w:rPr>
          <w:ins w:id="25" w:author="John Helsel" w:date="2018-08-24T10:25:00Z"/>
          <w:rFonts w:eastAsia="Times New Roman"/>
        </w:rPr>
      </w:pPr>
      <w:ins w:id="26" w:author="John Helsel" w:date="2018-08-24T10:29:00Z">
        <w:r>
          <w:rPr>
            <w:rFonts w:eastAsia="Times New Roman"/>
          </w:rPr>
          <w:t>Use of 2017 EMFAC CO</w:t>
        </w:r>
        <w:r w:rsidRPr="00DA114E">
          <w:rPr>
            <w:rFonts w:eastAsia="Times New Roman"/>
            <w:vertAlign w:val="subscript"/>
          </w:rPr>
          <w:t>2</w:t>
        </w:r>
        <w:r>
          <w:rPr>
            <w:rFonts w:eastAsia="Times New Roman"/>
          </w:rPr>
          <w:t xml:space="preserve"> emissions factors</w:t>
        </w:r>
      </w:ins>
    </w:p>
    <w:p w14:paraId="44A17763" w14:textId="6F3735A6" w:rsidR="00B11DA6" w:rsidRDefault="00B11DA6" w:rsidP="00B11DA6">
      <w:pPr>
        <w:rPr>
          <w:ins w:id="27" w:author="John Helsel" w:date="2018-08-24T09:53:00Z"/>
          <w:rFonts w:eastAsia="Times New Roman"/>
        </w:rPr>
      </w:pPr>
      <w:commentRangeStart w:id="28"/>
      <w:ins w:id="29" w:author="John Helsel" w:date="2018-08-24T10:25:00Z">
        <w:r>
          <w:rPr>
            <w:rFonts w:eastAsia="Times New Roman"/>
          </w:rPr>
          <w:t>Model Inputs</w:t>
        </w:r>
      </w:ins>
      <w:ins w:id="30" w:author="John Helsel" w:date="2018-08-24T10:26:00Z">
        <w:r>
          <w:rPr>
            <w:rFonts w:eastAsia="Times New Roman"/>
          </w:rPr>
          <w:t xml:space="preserve"> for each MGRA</w:t>
        </w:r>
      </w:ins>
      <w:ins w:id="31" w:author="John Helsel" w:date="2018-08-24T10:36:00Z">
        <w:r w:rsidR="00616624">
          <w:rPr>
            <w:rFonts w:eastAsia="Times New Roman"/>
          </w:rPr>
          <w:t xml:space="preserve"> (from Ying)</w:t>
        </w:r>
      </w:ins>
      <w:ins w:id="32" w:author="John Helsel" w:date="2018-08-24T10:25:00Z">
        <w:r>
          <w:rPr>
            <w:rFonts w:eastAsia="Times New Roman"/>
          </w:rPr>
          <w:t>:</w:t>
        </w:r>
      </w:ins>
      <w:commentRangeEnd w:id="28"/>
      <w:ins w:id="33" w:author="John Helsel" w:date="2018-08-24T10:27:00Z">
        <w:r>
          <w:rPr>
            <w:rStyle w:val="CommentReference"/>
          </w:rPr>
          <w:commentReference w:id="28"/>
        </w:r>
      </w:ins>
    </w:p>
    <w:p w14:paraId="3697D7C5" w14:textId="0B93B570" w:rsidR="00C73D0B" w:rsidDel="00B11DA6" w:rsidRDefault="00C73D0B" w:rsidP="00C73D0B">
      <w:pPr>
        <w:numPr>
          <w:ilvl w:val="0"/>
          <w:numId w:val="1"/>
        </w:numPr>
        <w:rPr>
          <w:del w:id="34" w:author="Unknown"/>
          <w:rFonts w:eastAsia="Times New Roman"/>
        </w:rPr>
      </w:pPr>
      <w:del w:id="35" w:author="John Helsel" w:date="2018-08-24T10:25:00Z">
        <w:r w:rsidDel="00B11DA6">
          <w:rPr>
            <w:rFonts w:eastAsia="Times New Roman"/>
          </w:rPr>
          <w:delText>total households</w:delText>
        </w:r>
      </w:del>
    </w:p>
    <w:p w14:paraId="3CA4348C" w14:textId="45A1FC56" w:rsidR="00B11DA6" w:rsidRDefault="00B11DA6" w:rsidP="00C73D0B">
      <w:pPr>
        <w:numPr>
          <w:ilvl w:val="0"/>
          <w:numId w:val="1"/>
        </w:numPr>
        <w:rPr>
          <w:ins w:id="36" w:author="John Helsel" w:date="2018-08-24T10:32:00Z"/>
          <w:rFonts w:eastAsia="Times New Roman"/>
        </w:rPr>
      </w:pPr>
      <w:ins w:id="37" w:author="John Helsel" w:date="2018-08-24T10:26:00Z">
        <w:r>
          <w:rPr>
            <w:rFonts w:eastAsia="Times New Roman"/>
          </w:rPr>
          <w:t>Model Year</w:t>
        </w:r>
      </w:ins>
    </w:p>
    <w:p w14:paraId="725A4662" w14:textId="74A9DC3D" w:rsidR="00DA114E" w:rsidRDefault="00DA114E" w:rsidP="00C73D0B">
      <w:pPr>
        <w:numPr>
          <w:ilvl w:val="0"/>
          <w:numId w:val="1"/>
        </w:numPr>
        <w:rPr>
          <w:ins w:id="38" w:author="John Helsel" w:date="2018-08-24T10:26:00Z"/>
          <w:rFonts w:eastAsia="Times New Roman"/>
        </w:rPr>
      </w:pPr>
      <w:commentRangeStart w:id="39"/>
      <w:ins w:id="40" w:author="John Helsel" w:date="2018-08-24T10:32:00Z">
        <w:r>
          <w:rPr>
            <w:rFonts w:eastAsia="Times New Roman"/>
          </w:rPr>
          <w:t>Scenario name</w:t>
        </w:r>
        <w:commentRangeEnd w:id="39"/>
        <w:r>
          <w:rPr>
            <w:rStyle w:val="CommentReference"/>
          </w:rPr>
          <w:commentReference w:id="39"/>
        </w:r>
      </w:ins>
    </w:p>
    <w:p w14:paraId="7A3D6EB7" w14:textId="044BBCB2" w:rsidR="00C73D0B" w:rsidRDefault="00C73D0B" w:rsidP="00C73D0B">
      <w:pPr>
        <w:numPr>
          <w:ilvl w:val="0"/>
          <w:numId w:val="1"/>
        </w:numPr>
        <w:rPr>
          <w:ins w:id="41" w:author="John Helsel" w:date="2018-08-24T10:26:00Z"/>
          <w:rFonts w:eastAsia="Times New Roman"/>
        </w:rPr>
      </w:pPr>
      <w:r>
        <w:rPr>
          <w:rFonts w:eastAsia="Times New Roman"/>
        </w:rPr>
        <w:t>total population</w:t>
      </w:r>
    </w:p>
    <w:p w14:paraId="6892AE63" w14:textId="12E08FE3" w:rsidR="00B11DA6" w:rsidRDefault="00B11DA6" w:rsidP="00C73D0B">
      <w:pPr>
        <w:numPr>
          <w:ilvl w:val="0"/>
          <w:numId w:val="1"/>
        </w:numPr>
        <w:rPr>
          <w:ins w:id="42" w:author="John Helsel" w:date="2018-08-24T10:26:00Z"/>
          <w:rFonts w:eastAsia="Times New Roman"/>
        </w:rPr>
      </w:pPr>
      <w:ins w:id="43" w:author="John Helsel" w:date="2018-08-24T10:26:00Z">
        <w:r>
          <w:rPr>
            <w:rFonts w:eastAsia="Times New Roman"/>
          </w:rPr>
          <w:t>MSA_ID</w:t>
        </w:r>
      </w:ins>
    </w:p>
    <w:p w14:paraId="4BFCC2B1" w14:textId="19C19243" w:rsidR="00B11DA6" w:rsidRDefault="00B11DA6" w:rsidP="00C73D0B">
      <w:pPr>
        <w:numPr>
          <w:ilvl w:val="0"/>
          <w:numId w:val="1"/>
        </w:numPr>
        <w:rPr>
          <w:rFonts w:eastAsia="Times New Roman"/>
        </w:rPr>
      </w:pPr>
      <w:ins w:id="44" w:author="John Helsel" w:date="2018-08-24T10:26:00Z">
        <w:r>
          <w:rPr>
            <w:rFonts w:eastAsia="Times New Roman"/>
          </w:rPr>
          <w:t>Bikeshare Flag</w:t>
        </w:r>
      </w:ins>
    </w:p>
    <w:p w14:paraId="21CD4DA1" w14:textId="44D01445" w:rsidR="00C73D0B" w:rsidDel="00B11DA6" w:rsidRDefault="00C73D0B" w:rsidP="00C73D0B">
      <w:pPr>
        <w:numPr>
          <w:ilvl w:val="0"/>
          <w:numId w:val="1"/>
        </w:numPr>
        <w:rPr>
          <w:del w:id="45" w:author="John Helsel" w:date="2018-08-24T10:25:00Z"/>
          <w:rFonts w:eastAsia="Times New Roman"/>
        </w:rPr>
      </w:pPr>
      <w:del w:id="46" w:author="John Helsel" w:date="2018-08-24T10:25:00Z">
        <w:r w:rsidDel="00B11DA6">
          <w:rPr>
            <w:rFonts w:eastAsia="Times New Roman"/>
          </w:rPr>
          <w:delText>adult population (pop 18-65 years old)</w:delText>
        </w:r>
      </w:del>
    </w:p>
    <w:p w14:paraId="5C27E9BC" w14:textId="7B41795A" w:rsidR="00C73D0B" w:rsidDel="00B11DA6" w:rsidRDefault="00C73D0B" w:rsidP="00C73D0B">
      <w:pPr>
        <w:numPr>
          <w:ilvl w:val="0"/>
          <w:numId w:val="1"/>
        </w:numPr>
        <w:rPr>
          <w:del w:id="47" w:author="John Helsel" w:date="2018-08-24T10:25:00Z"/>
          <w:rFonts w:eastAsia="Times New Roman"/>
        </w:rPr>
      </w:pPr>
      <w:del w:id="48" w:author="John Helsel" w:date="2018-08-24T10:25:00Z">
        <w:r w:rsidDel="00B11DA6">
          <w:rPr>
            <w:rFonts w:eastAsia="Times New Roman"/>
          </w:rPr>
          <w:delText>MGRA area (acres)</w:delText>
        </w:r>
      </w:del>
    </w:p>
    <w:p w14:paraId="023EBFBF" w14:textId="4B587198" w:rsidR="00C73D0B" w:rsidDel="00B11DA6" w:rsidRDefault="00C73D0B" w:rsidP="00C73D0B">
      <w:pPr>
        <w:numPr>
          <w:ilvl w:val="0"/>
          <w:numId w:val="1"/>
        </w:numPr>
        <w:rPr>
          <w:del w:id="49" w:author="John Helsel" w:date="2018-08-24T10:26:00Z"/>
          <w:rFonts w:eastAsia="Times New Roman"/>
        </w:rPr>
      </w:pPr>
      <w:del w:id="50" w:author="John Helsel" w:date="2018-08-24T10:26:00Z">
        <w:r w:rsidDel="00B11DA6">
          <w:rPr>
            <w:rFonts w:eastAsia="Times New Roman"/>
          </w:rPr>
          <w:delText>household density (MGRA households / MGRA total area)</w:delText>
        </w:r>
      </w:del>
    </w:p>
    <w:p w14:paraId="3C4EABD3" w14:textId="6DB80B46" w:rsidR="00C73D0B" w:rsidDel="00B11DA6" w:rsidRDefault="00C73D0B" w:rsidP="00C73D0B">
      <w:pPr>
        <w:numPr>
          <w:ilvl w:val="0"/>
          <w:numId w:val="1"/>
        </w:numPr>
        <w:rPr>
          <w:del w:id="51" w:author="John Helsel" w:date="2018-08-24T10:26:00Z"/>
          <w:rFonts w:eastAsia="Times New Roman"/>
        </w:rPr>
      </w:pPr>
      <w:del w:id="52" w:author="John Helsel" w:date="2018-08-24T10:26:00Z">
        <w:r w:rsidDel="00B11DA6">
          <w:rPr>
            <w:rFonts w:eastAsia="Times New Roman"/>
          </w:rPr>
          <w:delText>total population density (MGRA population / MGRA total area)</w:delText>
        </w:r>
      </w:del>
    </w:p>
    <w:p w14:paraId="3122824A" w14:textId="6F9213B4" w:rsidR="00C73D0B" w:rsidDel="003C35CB" w:rsidRDefault="00C73D0B" w:rsidP="003C35CB">
      <w:pPr>
        <w:numPr>
          <w:ilvl w:val="0"/>
          <w:numId w:val="1"/>
        </w:numPr>
        <w:rPr>
          <w:del w:id="53" w:author="John Helsel" w:date="2018-08-24T10:38:00Z"/>
          <w:rFonts w:eastAsia="Times New Roman"/>
        </w:rPr>
      </w:pPr>
      <w:del w:id="54" w:author="Ouyang, Ziying" w:date="2018-08-14T13:30:00Z">
        <w:r w:rsidDel="00DF6871">
          <w:rPr>
            <w:rFonts w:eastAsia="Times New Roman"/>
          </w:rPr>
          <w:delText>average bike trip distance</w:delText>
        </w:r>
        <w:r w:rsidR="000E7F73" w:rsidDel="00DF6871">
          <w:rPr>
            <w:rFonts w:eastAsia="Times New Roman"/>
          </w:rPr>
          <w:delText xml:space="preserve"> (region-wide, not by MGRA)</w:delText>
        </w:r>
      </w:del>
    </w:p>
    <w:p w14:paraId="2448B820" w14:textId="26595383" w:rsidR="002E493C" w:rsidDel="003C35CB" w:rsidRDefault="002E493C" w:rsidP="003C35CB">
      <w:pPr>
        <w:numPr>
          <w:ilvl w:val="0"/>
          <w:numId w:val="1"/>
        </w:numPr>
        <w:rPr>
          <w:del w:id="55" w:author="John Helsel" w:date="2018-08-24T10:38:00Z"/>
          <w:rFonts w:eastAsia="Times New Roman"/>
        </w:rPr>
      </w:pPr>
      <w:ins w:id="56" w:author="Ouyang, Ziying" w:date="2018-08-14T08:45:00Z">
        <w:del w:id="57" w:author="John Helsel" w:date="2018-08-24T10:38:00Z">
          <w:r w:rsidDel="003C35CB">
            <w:rPr>
              <w:rFonts w:eastAsia="Times New Roman"/>
            </w:rPr>
            <w:delText>bike lane miles</w:delText>
          </w:r>
        </w:del>
      </w:ins>
      <w:ins w:id="58" w:author="Ouyang, Ziying" w:date="2018-08-14T13:54:00Z">
        <w:del w:id="59" w:author="John Helsel" w:date="2018-08-24T10:38:00Z">
          <w:r w:rsidR="000122F2" w:rsidDel="003C35CB">
            <w:rPr>
              <w:rFonts w:eastAsia="Times New Roman"/>
            </w:rPr>
            <w:delText xml:space="preserve"> (</w:delText>
          </w:r>
        </w:del>
      </w:ins>
      <w:ins w:id="60" w:author="Ouyang, Ziying" w:date="2018-08-14T13:55:00Z">
        <w:del w:id="61" w:author="John Helsel" w:date="2018-08-24T10:38:00Z">
          <w:r w:rsidR="000122F2" w:rsidDel="003C35CB">
            <w:rPr>
              <w:rFonts w:eastAsia="Times New Roman"/>
            </w:rPr>
            <w:delText>Class 1, Class 2 and Class3 bikeway segments</w:delText>
          </w:r>
        </w:del>
      </w:ins>
      <w:ins w:id="62" w:author="Ouyang, Ziying" w:date="2018-08-14T13:54:00Z">
        <w:del w:id="63" w:author="John Helsel" w:date="2018-08-24T10:38:00Z">
          <w:r w:rsidR="000122F2" w:rsidDel="003C35CB">
            <w:rPr>
              <w:rFonts w:eastAsia="Times New Roman"/>
            </w:rPr>
            <w:delText>)</w:delText>
          </w:r>
        </w:del>
      </w:ins>
    </w:p>
    <w:p w14:paraId="13ED2A0D" w14:textId="34CD0F9C" w:rsidR="00C73D0B" w:rsidRDefault="00C73D0B" w:rsidP="00C73D0B">
      <w:r>
        <w:t> </w:t>
      </w:r>
    </w:p>
    <w:p w14:paraId="0C72EE0C" w14:textId="76C6CFAE" w:rsidR="00C73D0B" w:rsidRDefault="00C73D0B" w:rsidP="00C73D0B">
      <w:pPr>
        <w:rPr>
          <w:ins w:id="64" w:author="John Helsel" w:date="2018-08-24T11:23:00Z"/>
        </w:rPr>
      </w:pPr>
      <w:r>
        <w:t xml:space="preserve">Carshare – </w:t>
      </w:r>
      <w:r w:rsidR="00953366">
        <w:t>Regional model data for each scenario year and MGRA</w:t>
      </w:r>
      <w:r>
        <w:t>:</w:t>
      </w:r>
    </w:p>
    <w:p w14:paraId="441A315C" w14:textId="1A3C2DB0" w:rsidR="001E4CDD" w:rsidRDefault="001E4CDD" w:rsidP="00C73D0B">
      <w:pPr>
        <w:rPr>
          <w:ins w:id="65" w:author="John Helsel" w:date="2018-08-24T11:23:00Z"/>
        </w:rPr>
      </w:pPr>
      <w:ins w:id="66" w:author="John Helsel" w:date="2018-08-24T11:23:00Z">
        <w:r>
          <w:t>Confirmation from planning staff:</w:t>
        </w:r>
      </w:ins>
    </w:p>
    <w:p w14:paraId="11B1801F" w14:textId="5A23A539" w:rsidR="001E4CDD" w:rsidRDefault="001E4CDD" w:rsidP="001E4CDD">
      <w:pPr>
        <w:pStyle w:val="ListParagraph"/>
        <w:numPr>
          <w:ilvl w:val="0"/>
          <w:numId w:val="6"/>
        </w:numPr>
        <w:rPr>
          <w:ins w:id="67" w:author="John Helsel" w:date="2018-08-24T11:23:00Z"/>
        </w:rPr>
        <w:pPrChange w:id="68" w:author="John Helsel" w:date="2018-08-24T11:23:00Z">
          <w:pPr/>
        </w:pPrChange>
      </w:pPr>
      <w:ins w:id="69" w:author="John Helsel" w:date="2018-08-24T11:23:00Z">
        <w:r>
          <w:t>Percent membership in one-way carsharing</w:t>
        </w:r>
      </w:ins>
    </w:p>
    <w:p w14:paraId="2486515A" w14:textId="672D8707" w:rsidR="001E4CDD" w:rsidRDefault="001E4CDD" w:rsidP="001E4CDD">
      <w:pPr>
        <w:pStyle w:val="ListParagraph"/>
        <w:numPr>
          <w:ilvl w:val="0"/>
          <w:numId w:val="6"/>
        </w:numPr>
        <w:rPr>
          <w:ins w:id="70" w:author="John Helsel" w:date="2018-08-24T11:24:00Z"/>
        </w:rPr>
        <w:pPrChange w:id="71" w:author="John Helsel" w:date="2018-08-24T11:23:00Z">
          <w:pPr/>
        </w:pPrChange>
      </w:pPr>
      <w:ins w:id="72" w:author="John Helsel" w:date="2018-08-24T11:24:00Z">
        <w:r>
          <w:t>Daily VMT reduction per round-trip/one-way carsharing member</w:t>
        </w:r>
      </w:ins>
    </w:p>
    <w:p w14:paraId="58A1F8B9" w14:textId="648DBC10" w:rsidR="001E4CDD" w:rsidRDefault="001E4CDD" w:rsidP="001E4CDD">
      <w:pPr>
        <w:pStyle w:val="ListParagraph"/>
        <w:numPr>
          <w:ilvl w:val="0"/>
          <w:numId w:val="6"/>
        </w:numPr>
        <w:rPr>
          <w:ins w:id="73" w:author="John Helsel" w:date="2018-08-24T11:26:00Z"/>
        </w:rPr>
        <w:pPrChange w:id="74" w:author="John Helsel" w:date="2018-08-24T11:23:00Z">
          <w:pPr/>
        </w:pPrChange>
      </w:pPr>
      <w:ins w:id="75" w:author="John Helsel" w:date="2018-08-24T11:24:00Z">
        <w:r>
          <w:t>Threshold for urban vs. suburban population density</w:t>
        </w:r>
      </w:ins>
    </w:p>
    <w:p w14:paraId="2C74AC06" w14:textId="15E2F278" w:rsidR="001E4CDD" w:rsidRDefault="001E4CDD" w:rsidP="001E4CDD">
      <w:pPr>
        <w:pStyle w:val="ListParagraph"/>
        <w:numPr>
          <w:ilvl w:val="0"/>
          <w:numId w:val="6"/>
        </w:numPr>
        <w:rPr>
          <w:ins w:id="76" w:author="John Helsel" w:date="2018-08-24T11:31:00Z"/>
        </w:rPr>
        <w:pPrChange w:id="77" w:author="John Helsel" w:date="2018-08-24T11:23:00Z">
          <w:pPr/>
        </w:pPrChange>
      </w:pPr>
      <w:ins w:id="78" w:author="John Helsel" w:date="2018-08-24T11:26:00Z">
        <w:r>
          <w:t>Percent of urban/suburban</w:t>
        </w:r>
      </w:ins>
      <w:ins w:id="79" w:author="John Helsel" w:date="2018-08-24T11:27:00Z">
        <w:r>
          <w:t>/college employees/college students/military</w:t>
        </w:r>
      </w:ins>
      <w:ins w:id="80" w:author="John Helsel" w:date="2018-08-24T11:26:00Z">
        <w:r>
          <w:t xml:space="preserve"> population expected to become carshare members</w:t>
        </w:r>
      </w:ins>
    </w:p>
    <w:p w14:paraId="309E4D5A" w14:textId="77777777" w:rsidR="001E4CDD" w:rsidRDefault="001E4CDD" w:rsidP="001E4CDD">
      <w:pPr>
        <w:numPr>
          <w:ilvl w:val="0"/>
          <w:numId w:val="6"/>
        </w:numPr>
        <w:rPr>
          <w:ins w:id="81" w:author="John Helsel" w:date="2018-08-24T11:31:00Z"/>
          <w:rFonts w:eastAsia="Times New Roman"/>
        </w:rPr>
      </w:pPr>
      <w:ins w:id="82" w:author="John Helsel" w:date="2018-08-24T11:31:00Z">
        <w:r>
          <w:rPr>
            <w:rFonts w:eastAsia="Times New Roman"/>
          </w:rPr>
          <w:t>Use of 2017 EMFAC CO</w:t>
        </w:r>
        <w:r w:rsidRPr="00DA114E">
          <w:rPr>
            <w:rFonts w:eastAsia="Times New Roman"/>
            <w:vertAlign w:val="subscript"/>
          </w:rPr>
          <w:t>2</w:t>
        </w:r>
        <w:r>
          <w:rPr>
            <w:rFonts w:eastAsia="Times New Roman"/>
          </w:rPr>
          <w:t xml:space="preserve"> emissions factors</w:t>
        </w:r>
      </w:ins>
    </w:p>
    <w:p w14:paraId="15E84144" w14:textId="77777777" w:rsidR="001E4CDD" w:rsidRPr="001E4CDD" w:rsidRDefault="001E4CDD" w:rsidP="001E4CDD">
      <w:pPr>
        <w:rPr>
          <w:ins w:id="83" w:author="John Helsel" w:date="2018-08-24T11:28:00Z"/>
          <w:rFonts w:eastAsia="Times New Roman"/>
          <w:rPrChange w:id="84" w:author="John Helsel" w:date="2018-08-24T11:28:00Z">
            <w:rPr>
              <w:ins w:id="85" w:author="John Helsel" w:date="2018-08-24T11:28:00Z"/>
            </w:rPr>
          </w:rPrChange>
        </w:rPr>
        <w:pPrChange w:id="86" w:author="John Helsel" w:date="2018-08-24T11:28:00Z">
          <w:pPr>
            <w:pStyle w:val="ListParagraph"/>
            <w:numPr>
              <w:numId w:val="6"/>
            </w:numPr>
            <w:ind w:hanging="360"/>
          </w:pPr>
        </w:pPrChange>
      </w:pPr>
      <w:commentRangeStart w:id="87"/>
      <w:ins w:id="88" w:author="John Helsel" w:date="2018-08-24T11:28:00Z">
        <w:r w:rsidRPr="001E4CDD">
          <w:rPr>
            <w:rFonts w:eastAsia="Times New Roman"/>
            <w:rPrChange w:id="89" w:author="John Helsel" w:date="2018-08-24T11:28:00Z">
              <w:rPr/>
            </w:rPrChange>
          </w:rPr>
          <w:t>Model Inputs for each MGRA (from Ying):</w:t>
        </w:r>
        <w:commentRangeEnd w:id="87"/>
        <w:r>
          <w:rPr>
            <w:rStyle w:val="CommentReference"/>
          </w:rPr>
          <w:commentReference w:id="87"/>
        </w:r>
      </w:ins>
    </w:p>
    <w:p w14:paraId="021BC7F9" w14:textId="07274930" w:rsidR="001E4CDD" w:rsidRDefault="001E4CDD" w:rsidP="001E4CDD">
      <w:pPr>
        <w:pStyle w:val="ListParagraph"/>
        <w:numPr>
          <w:ilvl w:val="0"/>
          <w:numId w:val="6"/>
        </w:numPr>
        <w:pPrChange w:id="90" w:author="John Helsel" w:date="2018-08-24T11:23:00Z">
          <w:pPr/>
        </w:pPrChange>
      </w:pPr>
      <w:ins w:id="91" w:author="John Helsel" w:date="2018-08-24T11:28:00Z">
        <w:r>
          <w:t>Year</w:t>
        </w:r>
      </w:ins>
    </w:p>
    <w:p w14:paraId="3022F41D" w14:textId="0F8D5395" w:rsidR="00953366" w:rsidDel="001E4CDD" w:rsidRDefault="00953366" w:rsidP="00953366">
      <w:pPr>
        <w:numPr>
          <w:ilvl w:val="0"/>
          <w:numId w:val="2"/>
        </w:numPr>
        <w:rPr>
          <w:del w:id="92" w:author="John Helsel" w:date="2018-08-24T11:29:00Z"/>
          <w:rFonts w:eastAsia="Times New Roman"/>
        </w:rPr>
      </w:pPr>
      <w:del w:id="93" w:author="John Helsel" w:date="2018-08-24T11:29:00Z">
        <w:r w:rsidDel="001E4CDD">
          <w:rPr>
            <w:rFonts w:eastAsia="Times New Roman"/>
          </w:rPr>
          <w:delText>total households</w:delText>
        </w:r>
      </w:del>
    </w:p>
    <w:p w14:paraId="47FBC763" w14:textId="77777777" w:rsidR="00953366" w:rsidRDefault="00953366" w:rsidP="00953366">
      <w:pPr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total population</w:t>
      </w:r>
    </w:p>
    <w:p w14:paraId="211D0C6A" w14:textId="77777777" w:rsidR="00953366" w:rsidRDefault="00953366" w:rsidP="00953366">
      <w:pPr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adult population (pop 18-65 years old)</w:t>
      </w:r>
    </w:p>
    <w:p w14:paraId="7272041D" w14:textId="72C9A10C" w:rsidR="00953366" w:rsidDel="001E4CDD" w:rsidRDefault="00953366" w:rsidP="00953366">
      <w:pPr>
        <w:numPr>
          <w:ilvl w:val="0"/>
          <w:numId w:val="2"/>
        </w:numPr>
        <w:rPr>
          <w:del w:id="94" w:author="John Helsel" w:date="2018-08-24T11:29:00Z"/>
          <w:rFonts w:eastAsia="Times New Roman"/>
        </w:rPr>
      </w:pPr>
      <w:del w:id="95" w:author="John Helsel" w:date="2018-08-24T11:29:00Z">
        <w:r w:rsidDel="001E4CDD">
          <w:rPr>
            <w:rFonts w:eastAsia="Times New Roman"/>
          </w:rPr>
          <w:delText>MGRA area (acres)</w:delText>
        </w:r>
      </w:del>
    </w:p>
    <w:p w14:paraId="1B14C2ED" w14:textId="4025503F" w:rsidR="00953366" w:rsidRDefault="00953366" w:rsidP="00953366">
      <w:pPr>
        <w:numPr>
          <w:ilvl w:val="0"/>
          <w:numId w:val="2"/>
        </w:numPr>
        <w:rPr>
          <w:rFonts w:eastAsia="Times New Roman"/>
        </w:rPr>
      </w:pPr>
      <w:del w:id="96" w:author="John Helsel" w:date="2018-08-24T11:30:00Z">
        <w:r w:rsidDel="001E4CDD">
          <w:rPr>
            <w:rFonts w:eastAsia="Times New Roman"/>
          </w:rPr>
          <w:delText>household density (MGRA households / MGRA total area)</w:delText>
        </w:r>
      </w:del>
    </w:p>
    <w:p w14:paraId="0686B147" w14:textId="77777777" w:rsidR="00953366" w:rsidRDefault="00953366" w:rsidP="00953366">
      <w:pPr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total population density (MGRA population / MGRA total area)</w:t>
      </w:r>
    </w:p>
    <w:p w14:paraId="784BA697" w14:textId="77777777" w:rsidR="00C73D0B" w:rsidRDefault="00C73D0B" w:rsidP="00C73D0B">
      <w:pPr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total employment</w:t>
      </w:r>
    </w:p>
    <w:p w14:paraId="0942D8BC" w14:textId="0E425513" w:rsidR="00C73D0B" w:rsidRDefault="00C73D0B" w:rsidP="00C73D0B">
      <w:pPr>
        <w:numPr>
          <w:ilvl w:val="0"/>
          <w:numId w:val="2"/>
        </w:numPr>
        <w:rPr>
          <w:ins w:id="97" w:author="John Helsel" w:date="2018-08-24T11:30:00Z"/>
          <w:rFonts w:eastAsia="Times New Roman"/>
        </w:rPr>
      </w:pPr>
      <w:r>
        <w:rPr>
          <w:rFonts w:eastAsia="Times New Roman"/>
        </w:rPr>
        <w:t>college student enrollment</w:t>
      </w:r>
    </w:p>
    <w:p w14:paraId="21C6837C" w14:textId="6C8D3830" w:rsidR="001E4CDD" w:rsidRDefault="001E4CDD" w:rsidP="00C73D0B">
      <w:pPr>
        <w:numPr>
          <w:ilvl w:val="0"/>
          <w:numId w:val="2"/>
        </w:numPr>
        <w:rPr>
          <w:ins w:id="98" w:author="John Helsel" w:date="2018-08-24T11:30:00Z"/>
          <w:rFonts w:eastAsia="Times New Roman"/>
        </w:rPr>
      </w:pPr>
      <w:ins w:id="99" w:author="John Helsel" w:date="2018-08-24T11:30:00Z">
        <w:r>
          <w:rPr>
            <w:rFonts w:eastAsia="Times New Roman"/>
          </w:rPr>
          <w:t>MSA_ID</w:t>
        </w:r>
      </w:ins>
    </w:p>
    <w:p w14:paraId="00B18BBE" w14:textId="37423BBA" w:rsidR="001E4CDD" w:rsidRDefault="001E4CDD" w:rsidP="00C73D0B">
      <w:pPr>
        <w:numPr>
          <w:ilvl w:val="0"/>
          <w:numId w:val="2"/>
        </w:numPr>
        <w:rPr>
          <w:ins w:id="100" w:author="John Helsel" w:date="2018-08-24T11:31:00Z"/>
          <w:rFonts w:eastAsia="Times New Roman"/>
        </w:rPr>
      </w:pPr>
      <w:ins w:id="101" w:author="John Helsel" w:date="2018-08-24T11:31:00Z">
        <w:r>
          <w:rPr>
            <w:rFonts w:eastAsia="Times New Roman"/>
          </w:rPr>
          <w:t>Carshare Flag</w:t>
        </w:r>
      </w:ins>
    </w:p>
    <w:p w14:paraId="02FA2CB0" w14:textId="39ABFBAD" w:rsidR="001E4CDD" w:rsidRDefault="001E4CDD" w:rsidP="00C73D0B">
      <w:pPr>
        <w:numPr>
          <w:ilvl w:val="0"/>
          <w:numId w:val="2"/>
        </w:numPr>
        <w:rPr>
          <w:ins w:id="102" w:author="John Helsel" w:date="2018-08-24T11:31:00Z"/>
          <w:rFonts w:eastAsia="Times New Roman"/>
        </w:rPr>
      </w:pPr>
      <w:ins w:id="103" w:author="John Helsel" w:date="2018-08-24T11:31:00Z">
        <w:r>
          <w:rPr>
            <w:rFonts w:eastAsia="Times New Roman"/>
          </w:rPr>
          <w:lastRenderedPageBreak/>
          <w:t>Univ_Flag</w:t>
        </w:r>
      </w:ins>
    </w:p>
    <w:p w14:paraId="41699AD7" w14:textId="247A3645" w:rsidR="001E4CDD" w:rsidRDefault="001E4CDD" w:rsidP="00C73D0B">
      <w:pPr>
        <w:numPr>
          <w:ilvl w:val="0"/>
          <w:numId w:val="2"/>
        </w:numPr>
        <w:rPr>
          <w:rFonts w:eastAsia="Times New Roman"/>
        </w:rPr>
      </w:pPr>
      <w:ins w:id="104" w:author="John Helsel" w:date="2018-08-24T11:31:00Z">
        <w:r>
          <w:rPr>
            <w:rFonts w:eastAsia="Times New Roman"/>
          </w:rPr>
          <w:t>MLB_Flag</w:t>
        </w:r>
      </w:ins>
    </w:p>
    <w:p w14:paraId="64814ABC" w14:textId="77777777" w:rsidR="00C73D0B" w:rsidRDefault="00C73D0B" w:rsidP="00C73D0B">
      <w:r>
        <w:t> </w:t>
      </w:r>
    </w:p>
    <w:p w14:paraId="4F1CEF1B" w14:textId="072CF43F" w:rsidR="00C73D0B" w:rsidRDefault="00C73D0B" w:rsidP="00C73D0B">
      <w:pPr>
        <w:rPr>
          <w:ins w:id="105" w:author="John Helsel" w:date="2018-08-24T12:40:00Z"/>
        </w:rPr>
      </w:pPr>
      <w:r>
        <w:t>Vanpool:</w:t>
      </w:r>
    </w:p>
    <w:p w14:paraId="62A2D519" w14:textId="3D355866" w:rsidR="009E7A95" w:rsidRDefault="009E7A95" w:rsidP="00C73D0B">
      <w:ins w:id="106" w:author="John Helsel" w:date="2018-08-24T12:40:00Z">
        <w:r>
          <w:t>Confirmation from planning staff:</w:t>
        </w:r>
      </w:ins>
    </w:p>
    <w:p w14:paraId="3AB51035" w14:textId="4A05C927" w:rsidR="009E7A95" w:rsidRPr="009E7A95" w:rsidRDefault="009E7A95" w:rsidP="009E7A95">
      <w:pPr>
        <w:pStyle w:val="ListParagraph"/>
        <w:numPr>
          <w:ilvl w:val="0"/>
          <w:numId w:val="8"/>
        </w:numPr>
        <w:rPr>
          <w:ins w:id="107" w:author="John Helsel" w:date="2018-08-24T12:40:00Z"/>
          <w:rFonts w:eastAsia="Times New Roman"/>
          <w:rPrChange w:id="108" w:author="John Helsel" w:date="2018-08-24T12:41:00Z">
            <w:rPr>
              <w:ins w:id="109" w:author="John Helsel" w:date="2018-08-24T12:40:00Z"/>
            </w:rPr>
          </w:rPrChange>
        </w:rPr>
        <w:pPrChange w:id="110" w:author="John Helsel" w:date="2018-08-24T12:40:00Z">
          <w:pPr>
            <w:numPr>
              <w:numId w:val="3"/>
            </w:numPr>
            <w:tabs>
              <w:tab w:val="num" w:pos="720"/>
            </w:tabs>
            <w:ind w:left="720" w:hanging="360"/>
          </w:pPr>
        </w:pPrChange>
      </w:pPr>
      <w:ins w:id="111" w:author="John Helsel" w:date="2018-08-24T12:40:00Z">
        <w:r>
          <w:t>Average vanpool occupancy</w:t>
        </w:r>
      </w:ins>
    </w:p>
    <w:p w14:paraId="5B02C46B" w14:textId="62328806" w:rsidR="009E7A95" w:rsidRPr="009E7A95" w:rsidRDefault="009E7A95" w:rsidP="009E7A95">
      <w:pPr>
        <w:pStyle w:val="ListParagraph"/>
        <w:numPr>
          <w:ilvl w:val="0"/>
          <w:numId w:val="8"/>
        </w:numPr>
        <w:rPr>
          <w:ins w:id="112" w:author="John Helsel" w:date="2018-08-24T12:41:00Z"/>
          <w:rFonts w:eastAsia="Times New Roman"/>
          <w:rPrChange w:id="113" w:author="John Helsel" w:date="2018-08-24T12:41:00Z">
            <w:rPr>
              <w:ins w:id="114" w:author="John Helsel" w:date="2018-08-24T12:41:00Z"/>
            </w:rPr>
          </w:rPrChange>
        </w:rPr>
        <w:pPrChange w:id="115" w:author="John Helsel" w:date="2018-08-24T12:40:00Z">
          <w:pPr>
            <w:numPr>
              <w:numId w:val="3"/>
            </w:numPr>
            <w:tabs>
              <w:tab w:val="num" w:pos="720"/>
            </w:tabs>
            <w:ind w:left="720" w:hanging="360"/>
          </w:pPr>
        </w:pPrChange>
      </w:pPr>
      <w:ins w:id="116" w:author="John Helsel" w:date="2018-08-24T12:41:00Z">
        <w:r>
          <w:t>SANDAG least cost subsidy (by year and van size)</w:t>
        </w:r>
      </w:ins>
    </w:p>
    <w:p w14:paraId="47993488" w14:textId="70BB6ABD" w:rsidR="009E7A95" w:rsidRDefault="009E7A95" w:rsidP="009E7A95">
      <w:pPr>
        <w:pStyle w:val="ListParagraph"/>
        <w:numPr>
          <w:ilvl w:val="0"/>
          <w:numId w:val="8"/>
        </w:numPr>
        <w:rPr>
          <w:ins w:id="117" w:author="John Helsel" w:date="2018-08-24T12:55:00Z"/>
          <w:rFonts w:eastAsia="Times New Roman"/>
        </w:rPr>
        <w:pPrChange w:id="118" w:author="John Helsel" w:date="2018-08-24T12:40:00Z">
          <w:pPr>
            <w:numPr>
              <w:numId w:val="3"/>
            </w:numPr>
            <w:tabs>
              <w:tab w:val="num" w:pos="720"/>
            </w:tabs>
            <w:ind w:left="720" w:hanging="360"/>
          </w:pPr>
        </w:pPrChange>
      </w:pPr>
      <w:ins w:id="119" w:author="John Helsel" w:date="2018-08-24T12:44:00Z">
        <w:r>
          <w:rPr>
            <w:rFonts w:eastAsia="Times New Roman"/>
          </w:rPr>
          <w:t xml:space="preserve">List of </w:t>
        </w:r>
      </w:ins>
      <w:ins w:id="120" w:author="John Helsel" w:date="2018-08-24T12:45:00Z">
        <w:r>
          <w:rPr>
            <w:rFonts w:eastAsia="Times New Roman"/>
          </w:rPr>
          <w:t>Vanpool ODs</w:t>
        </w:r>
      </w:ins>
    </w:p>
    <w:p w14:paraId="3FAF77A4" w14:textId="77777777" w:rsidR="00E944FE" w:rsidRDefault="00970546" w:rsidP="00D0152D">
      <w:pPr>
        <w:pStyle w:val="ListParagraph"/>
        <w:numPr>
          <w:ilvl w:val="0"/>
          <w:numId w:val="8"/>
        </w:numPr>
        <w:rPr>
          <w:rFonts w:eastAsia="Times New Roman"/>
        </w:rPr>
      </w:pPr>
      <w:ins w:id="121" w:author="John Helsel" w:date="2018-08-24T12:55:00Z">
        <w:r>
          <w:rPr>
            <w:rFonts w:eastAsia="Times New Roman"/>
          </w:rPr>
          <w:t>Average value of time for work trips and marginal disutility of time</w:t>
        </w:r>
      </w:ins>
    </w:p>
    <w:p w14:paraId="5B23DB4D" w14:textId="34235598" w:rsidR="00E944FE" w:rsidRPr="00E944FE" w:rsidRDefault="00E944FE" w:rsidP="00AB7385">
      <w:pPr>
        <w:pStyle w:val="ListParagraph"/>
        <w:numPr>
          <w:ilvl w:val="0"/>
          <w:numId w:val="8"/>
        </w:numPr>
        <w:rPr>
          <w:ins w:id="122" w:author="John Helsel" w:date="2018-08-24T13:03:00Z"/>
          <w:rPrChange w:id="123" w:author="John Helsel" w:date="2018-08-24T13:03:00Z">
            <w:rPr>
              <w:ins w:id="124" w:author="John Helsel" w:date="2018-08-24T13:03:00Z"/>
              <w:rFonts w:eastAsia="Times New Roman"/>
            </w:rPr>
          </w:rPrChange>
        </w:rPr>
        <w:pPrChange w:id="125" w:author="John Helsel" w:date="2018-08-24T13:00:00Z">
          <w:pPr/>
        </w:pPrChange>
      </w:pPr>
      <w:ins w:id="126" w:author="John Helsel" w:date="2018-08-24T13:03:00Z">
        <w:r w:rsidRPr="00E944FE">
          <w:rPr>
            <w:rFonts w:eastAsia="Times New Roman"/>
          </w:rPr>
          <w:t xml:space="preserve">Coordinates of zip code centroids </w:t>
        </w:r>
        <w:r w:rsidRPr="00E944FE">
          <w:rPr>
            <w:rFonts w:eastAsia="Times New Roman"/>
          </w:rPr>
          <w:t>and external gateway</w:t>
        </w:r>
        <w:r w:rsidRPr="00E944FE">
          <w:rPr>
            <w:rFonts w:eastAsia="Times New Roman"/>
          </w:rPr>
          <w:t>s</w:t>
        </w:r>
      </w:ins>
    </w:p>
    <w:p w14:paraId="4A976C67" w14:textId="1E3A5D4F" w:rsidR="00E944FE" w:rsidRPr="00E944FE" w:rsidDel="00E944FE" w:rsidRDefault="00E944FE" w:rsidP="00E944FE">
      <w:pPr>
        <w:numPr>
          <w:ilvl w:val="0"/>
          <w:numId w:val="8"/>
        </w:numPr>
        <w:rPr>
          <w:del w:id="127" w:author="John Helsel" w:date="2018-08-24T13:04:00Z"/>
          <w:rFonts w:eastAsia="Times New Roman"/>
          <w:rPrChange w:id="128" w:author="John Helsel" w:date="2018-08-24T13:04:00Z">
            <w:rPr>
              <w:del w:id="129" w:author="John Helsel" w:date="2018-08-24T13:04:00Z"/>
            </w:rPr>
          </w:rPrChange>
        </w:rPr>
        <w:pPrChange w:id="130" w:author="John Helsel" w:date="2018-08-24T13:04:00Z">
          <w:pPr/>
        </w:pPrChange>
      </w:pPr>
      <w:ins w:id="131" w:author="John Helsel" w:date="2018-08-24T13:04:00Z">
        <w:r>
          <w:rPr>
            <w:rFonts w:eastAsia="Times New Roman"/>
          </w:rPr>
          <w:t>Use of 2017 EMFAC CO</w:t>
        </w:r>
        <w:r w:rsidRPr="00DA114E">
          <w:rPr>
            <w:rFonts w:eastAsia="Times New Roman"/>
            <w:vertAlign w:val="subscript"/>
          </w:rPr>
          <w:t>2</w:t>
        </w:r>
        <w:r>
          <w:rPr>
            <w:rFonts w:eastAsia="Times New Roman"/>
          </w:rPr>
          <w:t xml:space="preserve"> emissions factors</w:t>
        </w:r>
      </w:ins>
    </w:p>
    <w:p w14:paraId="5EEE00EF" w14:textId="498DAC9D" w:rsidR="009E7A95" w:rsidRPr="00E944FE" w:rsidRDefault="009E7A95" w:rsidP="00E944FE">
      <w:pPr>
        <w:rPr>
          <w:ins w:id="132" w:author="John Helsel" w:date="2018-08-24T12:47:00Z"/>
          <w:rFonts w:eastAsia="Times New Roman"/>
          <w:rPrChange w:id="133" w:author="John Helsel" w:date="2018-08-24T13:00:00Z">
            <w:rPr>
              <w:ins w:id="134" w:author="John Helsel" w:date="2018-08-24T12:47:00Z"/>
            </w:rPr>
          </w:rPrChange>
        </w:rPr>
        <w:pPrChange w:id="135" w:author="John Helsel" w:date="2018-08-24T13:00:00Z">
          <w:pPr>
            <w:numPr>
              <w:numId w:val="3"/>
            </w:numPr>
            <w:tabs>
              <w:tab w:val="num" w:pos="720"/>
            </w:tabs>
            <w:ind w:left="720" w:hanging="360"/>
          </w:pPr>
        </w:pPrChange>
      </w:pPr>
      <w:ins w:id="136" w:author="John Helsel" w:date="2018-08-24T12:47:00Z">
        <w:r w:rsidRPr="00E944FE">
          <w:rPr>
            <w:rFonts w:eastAsia="Times New Roman"/>
            <w:rPrChange w:id="137" w:author="John Helsel" w:date="2018-08-24T13:00:00Z">
              <w:rPr/>
            </w:rPrChange>
          </w:rPr>
          <w:t xml:space="preserve">Model inputs for each MSA OD </w:t>
        </w:r>
      </w:ins>
      <w:ins w:id="138" w:author="John Helsel" w:date="2018-08-24T12:48:00Z">
        <w:r w:rsidRPr="00E944FE">
          <w:rPr>
            <w:rFonts w:eastAsia="Times New Roman"/>
            <w:rPrChange w:id="139" w:author="John Helsel" w:date="2018-08-24T13:00:00Z">
              <w:rPr/>
            </w:rPrChange>
          </w:rPr>
          <w:t xml:space="preserve">by year </w:t>
        </w:r>
      </w:ins>
      <w:ins w:id="140" w:author="John Helsel" w:date="2018-08-24T12:47:00Z">
        <w:r w:rsidRPr="00E944FE">
          <w:rPr>
            <w:rFonts w:eastAsia="Times New Roman"/>
            <w:rPrChange w:id="141" w:author="John Helsel" w:date="2018-08-24T13:00:00Z">
              <w:rPr/>
            </w:rPrChange>
          </w:rPr>
          <w:t>(from Ying):</w:t>
        </w:r>
      </w:ins>
    </w:p>
    <w:p w14:paraId="5A461479" w14:textId="0CDF2883" w:rsidR="009E7A95" w:rsidRDefault="009E7A95" w:rsidP="009E7A95">
      <w:pPr>
        <w:pStyle w:val="ListParagraph"/>
        <w:numPr>
          <w:ilvl w:val="0"/>
          <w:numId w:val="9"/>
        </w:numPr>
        <w:rPr>
          <w:ins w:id="142" w:author="John Helsel" w:date="2018-08-24T12:48:00Z"/>
          <w:rFonts w:eastAsia="Times New Roman"/>
        </w:rPr>
        <w:pPrChange w:id="143" w:author="John Helsel" w:date="2018-08-24T12:47:00Z">
          <w:pPr>
            <w:numPr>
              <w:numId w:val="3"/>
            </w:numPr>
            <w:tabs>
              <w:tab w:val="num" w:pos="720"/>
            </w:tabs>
            <w:ind w:left="720" w:hanging="360"/>
          </w:pPr>
        </w:pPrChange>
      </w:pPr>
      <w:ins w:id="144" w:author="John Helsel" w:date="2018-08-24T12:47:00Z">
        <w:r w:rsidRPr="009E7A95">
          <w:rPr>
            <w:rFonts w:eastAsia="Times New Roman"/>
            <w:rPrChange w:id="145" w:author="John Helsel" w:date="2018-08-24T12:47:00Z">
              <w:rPr/>
            </w:rPrChange>
          </w:rPr>
          <w:t xml:space="preserve">Average </w:t>
        </w:r>
        <w:r>
          <w:rPr>
            <w:rFonts w:eastAsia="Times New Roman"/>
          </w:rPr>
          <w:t>one-way weekday travel time</w:t>
        </w:r>
      </w:ins>
      <w:ins w:id="146" w:author="John Helsel" w:date="2018-08-24T12:50:00Z">
        <w:r>
          <w:rPr>
            <w:rFonts w:eastAsia="Times New Roman"/>
          </w:rPr>
          <w:t xml:space="preserve"> for non-military</w:t>
        </w:r>
      </w:ins>
    </w:p>
    <w:p w14:paraId="567B2AAC" w14:textId="77777777" w:rsidR="00970546" w:rsidRDefault="009E7A95" w:rsidP="00970546">
      <w:pPr>
        <w:numPr>
          <w:ilvl w:val="0"/>
          <w:numId w:val="3"/>
        </w:numPr>
        <w:rPr>
          <w:ins w:id="147" w:author="John Helsel" w:date="2018-08-24T12:51:00Z"/>
          <w:rFonts w:eastAsia="Times New Roman"/>
        </w:rPr>
      </w:pPr>
      <w:ins w:id="148" w:author="John Helsel" w:date="2018-08-24T12:50:00Z">
        <w:r>
          <w:rPr>
            <w:rFonts w:eastAsia="Times New Roman"/>
          </w:rPr>
          <w:t>Average one-way weekday travel time for military</w:t>
        </w:r>
      </w:ins>
      <w:ins w:id="149" w:author="John Helsel" w:date="2018-08-24T12:51:00Z">
        <w:r w:rsidR="00970546" w:rsidRPr="00970546">
          <w:rPr>
            <w:rFonts w:eastAsia="Times New Roman"/>
          </w:rPr>
          <w:t xml:space="preserve"> </w:t>
        </w:r>
      </w:ins>
    </w:p>
    <w:p w14:paraId="062E3782" w14:textId="3FF5DF0F" w:rsidR="00970546" w:rsidRDefault="00970546" w:rsidP="00970546">
      <w:pPr>
        <w:numPr>
          <w:ilvl w:val="0"/>
          <w:numId w:val="3"/>
        </w:numPr>
        <w:rPr>
          <w:moveTo w:id="150" w:author="John Helsel" w:date="2018-08-24T12:51:00Z"/>
          <w:rFonts w:eastAsia="Times New Roman"/>
        </w:rPr>
      </w:pPr>
      <w:moveToRangeStart w:id="151" w:author="John Helsel" w:date="2018-08-24T12:51:00Z" w:name="move522878432"/>
      <w:moveTo w:id="152" w:author="John Helsel" w:date="2018-08-24T12:51:00Z">
        <w:r>
          <w:rPr>
            <w:rFonts w:eastAsia="Times New Roman"/>
          </w:rPr>
          <w:t xml:space="preserve">Travel times </w:t>
        </w:r>
        <w:r>
          <w:t>AM Peak and Midday periods medi</w:t>
        </w:r>
        <w:r>
          <w:rPr>
            <w:rFonts w:eastAsia="Times New Roman"/>
          </w:rPr>
          <w:t xml:space="preserve">um VOT - For each scenario year: </w:t>
        </w:r>
      </w:moveTo>
    </w:p>
    <w:p w14:paraId="361423DC" w14:textId="77777777" w:rsidR="00970546" w:rsidRDefault="00970546" w:rsidP="00970546">
      <w:pPr>
        <w:numPr>
          <w:ilvl w:val="1"/>
          <w:numId w:val="3"/>
        </w:numPr>
        <w:rPr>
          <w:moveTo w:id="153" w:author="John Helsel" w:date="2018-08-24T12:51:00Z"/>
          <w:rFonts w:eastAsia="Times New Roman"/>
        </w:rPr>
      </w:pPr>
      <w:moveTo w:id="154" w:author="John Helsel" w:date="2018-08-24T12:51:00Z">
        <w:r>
          <w:rPr>
            <w:rFonts w:eastAsia="Times New Roman"/>
          </w:rPr>
          <w:t>TAZ-to-TAZ travel time, Drive alone toll [STM_2016.CSV] (mf461, mf587)</w:t>
        </w:r>
      </w:moveTo>
    </w:p>
    <w:p w14:paraId="3DB07A26" w14:textId="77777777" w:rsidR="00970546" w:rsidRDefault="00970546" w:rsidP="00970546">
      <w:pPr>
        <w:numPr>
          <w:ilvl w:val="1"/>
          <w:numId w:val="3"/>
        </w:numPr>
        <w:rPr>
          <w:moveTo w:id="155" w:author="John Helsel" w:date="2018-08-24T12:51:00Z"/>
          <w:rFonts w:eastAsia="Times New Roman"/>
        </w:rPr>
      </w:pPr>
      <w:moveTo w:id="156" w:author="John Helsel" w:date="2018-08-24T12:51:00Z">
        <w:r>
          <w:rPr>
            <w:rFonts w:eastAsia="Times New Roman"/>
          </w:rPr>
          <w:t>TAZ-to-TAZ travel time, Shared-ride 2P HOV toll [HTM_2016.CSV] (mf473, mf594)</w:t>
        </w:r>
      </w:moveTo>
    </w:p>
    <w:moveToRangeEnd w:id="151"/>
    <w:p w14:paraId="29B48E2C" w14:textId="1A98BDF0" w:rsidR="009E7A95" w:rsidRPr="009E7A95" w:rsidRDefault="00970546" w:rsidP="009E7A95">
      <w:pPr>
        <w:pStyle w:val="ListParagraph"/>
        <w:numPr>
          <w:ilvl w:val="0"/>
          <w:numId w:val="9"/>
        </w:numPr>
        <w:rPr>
          <w:ins w:id="157" w:author="John Helsel" w:date="2018-08-24T12:47:00Z"/>
          <w:rFonts w:eastAsia="Times New Roman"/>
          <w:rPrChange w:id="158" w:author="John Helsel" w:date="2018-08-24T12:47:00Z">
            <w:rPr>
              <w:ins w:id="159" w:author="John Helsel" w:date="2018-08-24T12:47:00Z"/>
            </w:rPr>
          </w:rPrChange>
        </w:rPr>
        <w:pPrChange w:id="160" w:author="John Helsel" w:date="2018-08-24T12:47:00Z">
          <w:pPr>
            <w:numPr>
              <w:numId w:val="3"/>
            </w:numPr>
            <w:tabs>
              <w:tab w:val="num" w:pos="720"/>
            </w:tabs>
            <w:ind w:left="720" w:hanging="360"/>
          </w:pPr>
        </w:pPrChange>
      </w:pPr>
      <w:ins w:id="161" w:author="John Helsel" w:date="2018-08-24T12:54:00Z">
        <w:r>
          <w:rPr>
            <w:rFonts w:eastAsia="Times New Roman"/>
          </w:rPr>
          <w:t>Daily work trips with one-way distance &gt; 50 mi</w:t>
        </w:r>
      </w:ins>
    </w:p>
    <w:p w14:paraId="141760BA" w14:textId="6BF2C743" w:rsidR="009E7A95" w:rsidRDefault="009E7A95" w:rsidP="009E7A95">
      <w:pPr>
        <w:rPr>
          <w:ins w:id="162" w:author="John Helsel" w:date="2018-08-24T12:58:00Z"/>
          <w:rFonts w:eastAsia="Times New Roman"/>
        </w:rPr>
        <w:pPrChange w:id="163" w:author="John Helsel" w:date="2018-08-24T12:47:00Z">
          <w:pPr>
            <w:numPr>
              <w:numId w:val="3"/>
            </w:numPr>
            <w:tabs>
              <w:tab w:val="num" w:pos="720"/>
            </w:tabs>
            <w:ind w:left="720" w:hanging="360"/>
          </w:pPr>
        </w:pPrChange>
      </w:pPr>
      <w:ins w:id="164" w:author="John Helsel" w:date="2018-08-24T12:47:00Z">
        <w:r>
          <w:rPr>
            <w:rFonts w:eastAsia="Times New Roman"/>
          </w:rPr>
          <w:t>Model inputs for each MGRA (from Ying):</w:t>
        </w:r>
      </w:ins>
    </w:p>
    <w:p w14:paraId="5BD3438F" w14:textId="6AD12BC4" w:rsidR="00970546" w:rsidRPr="00970546" w:rsidRDefault="00D0152D" w:rsidP="00970546">
      <w:pPr>
        <w:pStyle w:val="ListParagraph"/>
        <w:numPr>
          <w:ilvl w:val="0"/>
          <w:numId w:val="9"/>
        </w:numPr>
        <w:rPr>
          <w:ins w:id="165" w:author="John Helsel" w:date="2018-08-24T12:57:00Z"/>
          <w:rFonts w:eastAsia="Times New Roman"/>
          <w:rPrChange w:id="166" w:author="John Helsel" w:date="2018-08-24T12:58:00Z">
            <w:rPr>
              <w:ins w:id="167" w:author="John Helsel" w:date="2018-08-24T12:57:00Z"/>
            </w:rPr>
          </w:rPrChange>
        </w:rPr>
        <w:pPrChange w:id="168" w:author="John Helsel" w:date="2018-08-24T12:58:00Z">
          <w:pPr>
            <w:numPr>
              <w:numId w:val="3"/>
            </w:numPr>
            <w:tabs>
              <w:tab w:val="num" w:pos="720"/>
            </w:tabs>
            <w:ind w:left="720" w:hanging="360"/>
          </w:pPr>
        </w:pPrChange>
      </w:pPr>
      <w:ins w:id="169" w:author="John Helsel" w:date="2018-08-24T12:58:00Z">
        <w:r>
          <w:rPr>
            <w:rFonts w:eastAsia="Times New Roman"/>
          </w:rPr>
          <w:t>Total population</w:t>
        </w:r>
      </w:ins>
    </w:p>
    <w:p w14:paraId="1EE44361" w14:textId="6ED70834" w:rsidR="00970546" w:rsidRPr="009E7A95" w:rsidRDefault="00970546" w:rsidP="009E7A95">
      <w:pPr>
        <w:rPr>
          <w:ins w:id="170" w:author="John Helsel" w:date="2018-08-24T12:40:00Z"/>
          <w:rFonts w:eastAsia="Times New Roman"/>
          <w:rPrChange w:id="171" w:author="John Helsel" w:date="2018-08-24T12:47:00Z">
            <w:rPr>
              <w:ins w:id="172" w:author="John Helsel" w:date="2018-08-24T12:40:00Z"/>
            </w:rPr>
          </w:rPrChange>
        </w:rPr>
        <w:pPrChange w:id="173" w:author="John Helsel" w:date="2018-08-24T12:47:00Z">
          <w:pPr>
            <w:numPr>
              <w:numId w:val="3"/>
            </w:numPr>
            <w:tabs>
              <w:tab w:val="num" w:pos="720"/>
            </w:tabs>
            <w:ind w:left="720" w:hanging="360"/>
          </w:pPr>
        </w:pPrChange>
      </w:pPr>
      <w:ins w:id="174" w:author="John Helsel" w:date="2018-08-24T12:57:00Z">
        <w:r>
          <w:rPr>
            <w:rFonts w:eastAsia="Times New Roman"/>
          </w:rPr>
          <w:t>Model inputs for each MSA (from Ying):</w:t>
        </w:r>
      </w:ins>
    </w:p>
    <w:p w14:paraId="240DAC5D" w14:textId="1FEA9C09" w:rsidR="00C73D0B" w:rsidRPr="00970546" w:rsidRDefault="00C73D0B" w:rsidP="00970546">
      <w:pPr>
        <w:pStyle w:val="ListParagraph"/>
        <w:numPr>
          <w:ilvl w:val="0"/>
          <w:numId w:val="9"/>
        </w:numPr>
        <w:rPr>
          <w:ins w:id="175" w:author="John Helsel" w:date="2018-08-24T12:58:00Z"/>
          <w:rFonts w:eastAsia="Times New Roman"/>
          <w:rPrChange w:id="176" w:author="John Helsel" w:date="2018-08-24T12:58:00Z">
            <w:rPr>
              <w:ins w:id="177" w:author="John Helsel" w:date="2018-08-24T12:58:00Z"/>
            </w:rPr>
          </w:rPrChange>
        </w:rPr>
        <w:pPrChange w:id="178" w:author="John Helsel" w:date="2018-08-24T12:58:00Z">
          <w:pPr>
            <w:numPr>
              <w:numId w:val="3"/>
            </w:numPr>
            <w:tabs>
              <w:tab w:val="num" w:pos="720"/>
            </w:tabs>
            <w:ind w:left="720" w:hanging="360"/>
          </w:pPr>
        </w:pPrChange>
      </w:pPr>
      <w:r w:rsidRPr="00970546">
        <w:rPr>
          <w:rFonts w:eastAsia="Times New Roman"/>
          <w:rPrChange w:id="179" w:author="John Helsel" w:date="2018-08-24T12:58:00Z">
            <w:rPr/>
          </w:rPrChange>
        </w:rPr>
        <w:t>For each scenario year and MSA, jobs by industry category (SANDAG ABM classification)</w:t>
      </w:r>
      <w:ins w:id="180" w:author="John Helsel" w:date="2018-08-24T12:57:00Z">
        <w:r w:rsidR="00970546" w:rsidRPr="00970546">
          <w:rPr>
            <w:rFonts w:eastAsia="Times New Roman"/>
            <w:rPrChange w:id="181" w:author="John Helsel" w:date="2018-08-24T12:58:00Z">
              <w:rPr/>
            </w:rPrChange>
          </w:rPr>
          <w:t xml:space="preserve"> (really only need emp-fed_non_mil, emp_fed_mil, and emp_total</w:t>
        </w:r>
      </w:ins>
    </w:p>
    <w:p w14:paraId="0670D6B8" w14:textId="00267F11" w:rsidR="00970546" w:rsidRDefault="00970546" w:rsidP="009E7A95">
      <w:pPr>
        <w:ind w:left="360"/>
        <w:rPr>
          <w:ins w:id="182" w:author="John Helsel" w:date="2018-08-24T12:58:00Z"/>
          <w:rFonts w:eastAsia="Times New Roman"/>
        </w:rPr>
        <w:pPrChange w:id="183" w:author="John Helsel" w:date="2018-08-24T12:40:00Z">
          <w:pPr>
            <w:numPr>
              <w:numId w:val="3"/>
            </w:numPr>
            <w:tabs>
              <w:tab w:val="num" w:pos="720"/>
            </w:tabs>
            <w:ind w:left="720" w:hanging="360"/>
          </w:pPr>
        </w:pPrChange>
      </w:pPr>
      <w:ins w:id="184" w:author="John Helsel" w:date="2018-08-24T12:58:00Z">
        <w:r>
          <w:rPr>
            <w:rFonts w:eastAsia="Times New Roman"/>
          </w:rPr>
          <w:t>SCAG county total employment forecast</w:t>
        </w:r>
      </w:ins>
    </w:p>
    <w:p w14:paraId="5FE56F76" w14:textId="77777777" w:rsidR="00970546" w:rsidRDefault="00970546" w:rsidP="009E7A95">
      <w:pPr>
        <w:ind w:left="360"/>
        <w:rPr>
          <w:rFonts w:eastAsia="Times New Roman"/>
        </w:rPr>
        <w:pPrChange w:id="185" w:author="John Helsel" w:date="2018-08-24T12:40:00Z">
          <w:pPr>
            <w:numPr>
              <w:numId w:val="3"/>
            </w:numPr>
            <w:tabs>
              <w:tab w:val="num" w:pos="720"/>
            </w:tabs>
            <w:ind w:left="720" w:hanging="360"/>
          </w:pPr>
        </w:pPrChange>
      </w:pPr>
    </w:p>
    <w:p w14:paraId="3B9A1F30" w14:textId="2520AE64" w:rsidR="00C73D0B" w:rsidDel="00970546" w:rsidRDefault="00C73D0B" w:rsidP="00C73D0B">
      <w:pPr>
        <w:numPr>
          <w:ilvl w:val="0"/>
          <w:numId w:val="3"/>
        </w:numPr>
        <w:rPr>
          <w:moveFrom w:id="186" w:author="John Helsel" w:date="2018-08-24T12:51:00Z"/>
          <w:rFonts w:eastAsia="Times New Roman"/>
        </w:rPr>
      </w:pPr>
      <w:moveFromRangeStart w:id="187" w:author="John Helsel" w:date="2018-08-24T12:51:00Z" w:name="move522878432"/>
      <w:commentRangeStart w:id="188"/>
      <w:moveFrom w:id="189" w:author="John Helsel" w:date="2018-08-24T12:51:00Z">
        <w:r w:rsidDel="00970546">
          <w:rPr>
            <w:rFonts w:eastAsia="Times New Roman"/>
          </w:rPr>
          <w:t xml:space="preserve">Travel times </w:t>
        </w:r>
        <w:r w:rsidR="00111BF6" w:rsidDel="00970546">
          <w:t>AM Peak and Midday periods</w:t>
        </w:r>
        <w:r w:rsidR="00987372" w:rsidDel="00970546">
          <w:t xml:space="preserve"> medi</w:t>
        </w:r>
        <w:r w:rsidR="00987372" w:rsidDel="00970546">
          <w:rPr>
            <w:rFonts w:eastAsia="Times New Roman"/>
          </w:rPr>
          <w:t xml:space="preserve">um VOT </w:t>
        </w:r>
        <w:r w:rsidDel="00970546">
          <w:rPr>
            <w:rFonts w:eastAsia="Times New Roman"/>
          </w:rPr>
          <w:t xml:space="preserve">- For each scenario year: </w:t>
        </w:r>
      </w:moveFrom>
    </w:p>
    <w:p w14:paraId="22AB3F25" w14:textId="3C7096C2" w:rsidR="00C73D0B" w:rsidDel="00970546" w:rsidRDefault="00C73D0B" w:rsidP="00C73D0B">
      <w:pPr>
        <w:numPr>
          <w:ilvl w:val="1"/>
          <w:numId w:val="3"/>
        </w:numPr>
        <w:rPr>
          <w:moveFrom w:id="190" w:author="John Helsel" w:date="2018-08-24T12:51:00Z"/>
          <w:rFonts w:eastAsia="Times New Roman"/>
        </w:rPr>
      </w:pPr>
      <w:moveFrom w:id="191" w:author="John Helsel" w:date="2018-08-24T12:51:00Z">
        <w:r w:rsidDel="00970546">
          <w:rPr>
            <w:rFonts w:eastAsia="Times New Roman"/>
          </w:rPr>
          <w:t>TAZ-to-TAZ travel time, Drive alone toll [STM_2016.CSV]</w:t>
        </w:r>
        <w:r w:rsidR="00D05DEF" w:rsidDel="00970546">
          <w:rPr>
            <w:rFonts w:eastAsia="Times New Roman"/>
          </w:rPr>
          <w:t xml:space="preserve"> (</w:t>
        </w:r>
        <w:r w:rsidR="000E7870" w:rsidDel="00970546">
          <w:rPr>
            <w:rFonts w:eastAsia="Times New Roman"/>
          </w:rPr>
          <w:t>mf461</w:t>
        </w:r>
        <w:r w:rsidR="000E2AFD" w:rsidDel="00970546">
          <w:rPr>
            <w:rFonts w:eastAsia="Times New Roman"/>
          </w:rPr>
          <w:t>, mf587</w:t>
        </w:r>
        <w:r w:rsidR="00D05DEF" w:rsidDel="00970546">
          <w:rPr>
            <w:rFonts w:eastAsia="Times New Roman"/>
          </w:rPr>
          <w:t>)</w:t>
        </w:r>
      </w:moveFrom>
    </w:p>
    <w:p w14:paraId="1EA22597" w14:textId="479FB543" w:rsidR="00C73D0B" w:rsidDel="00970546" w:rsidRDefault="00C73D0B" w:rsidP="00C73D0B">
      <w:pPr>
        <w:numPr>
          <w:ilvl w:val="1"/>
          <w:numId w:val="3"/>
        </w:numPr>
        <w:rPr>
          <w:moveFrom w:id="192" w:author="John Helsel" w:date="2018-08-24T12:51:00Z"/>
          <w:rFonts w:eastAsia="Times New Roman"/>
        </w:rPr>
      </w:pPr>
      <w:moveFrom w:id="193" w:author="John Helsel" w:date="2018-08-24T12:51:00Z">
        <w:r w:rsidDel="00970546">
          <w:rPr>
            <w:rFonts w:eastAsia="Times New Roman"/>
          </w:rPr>
          <w:t>TAZ-to-TAZ travel time, Shared-ride 2P HOV toll [HTM_2016.CSV]</w:t>
        </w:r>
        <w:r w:rsidR="00D05DEF" w:rsidDel="00970546">
          <w:rPr>
            <w:rFonts w:eastAsia="Times New Roman"/>
          </w:rPr>
          <w:t xml:space="preserve"> (</w:t>
        </w:r>
        <w:r w:rsidR="009C07C0" w:rsidDel="00970546">
          <w:rPr>
            <w:rFonts w:eastAsia="Times New Roman"/>
          </w:rPr>
          <w:t xml:space="preserve">mf473, </w:t>
        </w:r>
        <w:r w:rsidR="003256CD" w:rsidDel="00970546">
          <w:rPr>
            <w:rFonts w:eastAsia="Times New Roman"/>
          </w:rPr>
          <w:t>mf594</w:t>
        </w:r>
        <w:r w:rsidR="00D05DEF" w:rsidDel="00970546">
          <w:rPr>
            <w:rFonts w:eastAsia="Times New Roman"/>
          </w:rPr>
          <w:t>)</w:t>
        </w:r>
      </w:moveFrom>
    </w:p>
    <w:moveFromRangeEnd w:id="187"/>
    <w:p w14:paraId="4D88DFB5" w14:textId="77777777" w:rsidR="00C73D0B" w:rsidRDefault="00C73D0B" w:rsidP="00C73D0B"/>
    <w:p w14:paraId="16FAF208" w14:textId="74187DCE" w:rsidR="00C73D0B" w:rsidRDefault="00BD589A" w:rsidP="00C73D0B">
      <w:r>
        <w:t>Microtransit -- F</w:t>
      </w:r>
      <w:r w:rsidR="00C73D0B">
        <w:t>or each scenario year:</w:t>
      </w:r>
    </w:p>
    <w:p w14:paraId="3423D720" w14:textId="6D5F3115" w:rsidR="00C73D0B" w:rsidRDefault="00C73D0B" w:rsidP="00C73D0B">
      <w:pPr>
        <w:numPr>
          <w:ilvl w:val="0"/>
          <w:numId w:val="4"/>
        </w:numPr>
      </w:pPr>
      <w:r>
        <w:t>Disaggregate trip list</w:t>
      </w:r>
      <w:r w:rsidR="000E7F73">
        <w:t xml:space="preserve"> (indivTripData_3.csv)</w:t>
      </w:r>
    </w:p>
    <w:p w14:paraId="5E00C5A2" w14:textId="5E18C181" w:rsidR="00C73D0B" w:rsidRDefault="00C73D0B" w:rsidP="00C73D0B">
      <w:pPr>
        <w:numPr>
          <w:ilvl w:val="0"/>
          <w:numId w:val="4"/>
        </w:numPr>
      </w:pPr>
      <w:r>
        <w:t>TAP to TAP Commuter rail transit skim</w:t>
      </w:r>
      <w:r w:rsidR="000E7F73">
        <w:t>, AM Peak</w:t>
      </w:r>
      <w:r w:rsidR="00BD589A">
        <w:t xml:space="preserve">, </w:t>
      </w:r>
      <w:r w:rsidR="000E7F73">
        <w:t>(</w:t>
      </w:r>
      <w:r w:rsidR="00BD589A">
        <w:t>total in-vehicle time</w:t>
      </w:r>
      <w:r w:rsidR="00A521A8">
        <w:t xml:space="preserve"> (mf1036)</w:t>
      </w:r>
      <w:r w:rsidR="00BD589A">
        <w:t>, first wait time</w:t>
      </w:r>
      <w:r w:rsidR="00A521A8">
        <w:t xml:space="preserve"> (mf1027)</w:t>
      </w:r>
      <w:r w:rsidR="00BD589A">
        <w:t>, transfer wait time</w:t>
      </w:r>
      <w:r w:rsidR="00A521A8">
        <w:t xml:space="preserve"> (mf1028)</w:t>
      </w:r>
      <w:r w:rsidR="00BD589A">
        <w:t>, fare</w:t>
      </w:r>
      <w:r w:rsidR="00A521A8">
        <w:t xml:space="preserve"> (mf1030)</w:t>
      </w:r>
      <w:r w:rsidR="00BD589A">
        <w:t>, transfer walk time</w:t>
      </w:r>
      <w:r w:rsidR="00A521A8">
        <w:t>(mf1033)</w:t>
      </w:r>
      <w:r w:rsidR="00BD589A">
        <w:t>)</w:t>
      </w:r>
    </w:p>
    <w:p w14:paraId="5EAABDFA" w14:textId="69EF3FC7" w:rsidR="00C73D0B" w:rsidRDefault="00C73D0B" w:rsidP="00C73D0B">
      <w:pPr>
        <w:numPr>
          <w:ilvl w:val="0"/>
          <w:numId w:val="4"/>
        </w:numPr>
      </w:pPr>
      <w:r>
        <w:t>MGRA to TAP walk connectors</w:t>
      </w:r>
      <w:commentRangeEnd w:id="188"/>
      <w:r w:rsidR="00953366">
        <w:rPr>
          <w:rStyle w:val="CommentReference"/>
        </w:rPr>
        <w:commentReference w:id="188"/>
      </w:r>
      <w:r w:rsidR="00BD589A">
        <w:t xml:space="preserve"> (walkMgraTapEquivMinutes.csv)</w:t>
      </w:r>
    </w:p>
    <w:p w14:paraId="2BCF2566" w14:textId="77777777" w:rsidR="00F54894" w:rsidRPr="00BD589A" w:rsidRDefault="00F54894" w:rsidP="00F54894">
      <w:pPr>
        <w:numPr>
          <w:ilvl w:val="0"/>
          <w:numId w:val="4"/>
        </w:numPr>
      </w:pPr>
      <w:r>
        <w:rPr>
          <w:rFonts w:eastAsia="Times New Roman"/>
        </w:rPr>
        <w:t xml:space="preserve">TAZ-to-TAZ travel time, drive alone toll by </w:t>
      </w:r>
      <w:r>
        <w:t>medi</w:t>
      </w:r>
      <w:r>
        <w:rPr>
          <w:rFonts w:eastAsia="Times New Roman"/>
        </w:rPr>
        <w:t>um VOT [STM_2016.CSV], AM Peak (mf461)</w:t>
      </w:r>
    </w:p>
    <w:p w14:paraId="38A007E5" w14:textId="08A753CB" w:rsidR="00BD589A" w:rsidRPr="00BD589A" w:rsidRDefault="00BD589A" w:rsidP="00C73D0B">
      <w:pPr>
        <w:numPr>
          <w:ilvl w:val="0"/>
          <w:numId w:val="4"/>
        </w:numPr>
      </w:pPr>
      <w:r>
        <w:rPr>
          <w:rFonts w:eastAsia="Times New Roman"/>
        </w:rPr>
        <w:t xml:space="preserve">TAZ-to-TAZ travel distance, </w:t>
      </w:r>
      <w:r w:rsidR="003040A2">
        <w:rPr>
          <w:rFonts w:eastAsia="Times New Roman"/>
        </w:rPr>
        <w:t>d</w:t>
      </w:r>
      <w:r>
        <w:rPr>
          <w:rFonts w:eastAsia="Times New Roman"/>
        </w:rPr>
        <w:t>rive alone toll</w:t>
      </w:r>
      <w:r w:rsidR="003040A2">
        <w:rPr>
          <w:rFonts w:eastAsia="Times New Roman"/>
        </w:rPr>
        <w:t xml:space="preserve"> by</w:t>
      </w:r>
      <w:r w:rsidR="00B83954">
        <w:rPr>
          <w:rFonts w:eastAsia="Times New Roman"/>
        </w:rPr>
        <w:t xml:space="preserve"> </w:t>
      </w:r>
      <w:r w:rsidR="00B83954">
        <w:t>medi</w:t>
      </w:r>
      <w:r w:rsidR="00B83954">
        <w:rPr>
          <w:rFonts w:eastAsia="Times New Roman"/>
        </w:rPr>
        <w:t>um VOT</w:t>
      </w:r>
      <w:r>
        <w:rPr>
          <w:rFonts w:eastAsia="Times New Roman"/>
        </w:rPr>
        <w:t xml:space="preserve"> [</w:t>
      </w:r>
      <w:r w:rsidR="003040A2">
        <w:rPr>
          <w:rFonts w:eastAsia="Times New Roman"/>
        </w:rPr>
        <w:t>dist</w:t>
      </w:r>
      <w:r>
        <w:rPr>
          <w:rFonts w:eastAsia="Times New Roman"/>
        </w:rPr>
        <w:t>_2016.CSV], AM Peak</w:t>
      </w:r>
      <w:r w:rsidR="006A7D48">
        <w:rPr>
          <w:rFonts w:eastAsia="Times New Roman"/>
        </w:rPr>
        <w:t xml:space="preserve"> </w:t>
      </w:r>
      <w:r w:rsidR="001A5059">
        <w:rPr>
          <w:rFonts w:eastAsia="Times New Roman"/>
        </w:rPr>
        <w:t>(mf4</w:t>
      </w:r>
      <w:r w:rsidR="000E7870">
        <w:rPr>
          <w:rFonts w:eastAsia="Times New Roman"/>
        </w:rPr>
        <w:t>62</w:t>
      </w:r>
      <w:r w:rsidR="001A5059">
        <w:rPr>
          <w:rFonts w:eastAsia="Times New Roman"/>
        </w:rPr>
        <w:t>)</w:t>
      </w:r>
    </w:p>
    <w:p w14:paraId="1A6EABE8" w14:textId="493CB2B1" w:rsidR="00BD589A" w:rsidRDefault="00BD589A" w:rsidP="00C73D0B">
      <w:pPr>
        <w:numPr>
          <w:ilvl w:val="0"/>
          <w:numId w:val="4"/>
        </w:numPr>
      </w:pPr>
      <w:r>
        <w:t>Total employment by MGRA</w:t>
      </w:r>
    </w:p>
    <w:p w14:paraId="37E702B2" w14:textId="07213A5D" w:rsidR="00BD589A" w:rsidRDefault="00BD589A" w:rsidP="00BD589A">
      <w:pPr>
        <w:numPr>
          <w:ilvl w:val="0"/>
          <w:numId w:val="4"/>
        </w:numPr>
      </w:pPr>
      <w:r>
        <w:t>Total population by MGRA</w:t>
      </w:r>
    </w:p>
    <w:p w14:paraId="20C8A72D" w14:textId="4CC23553" w:rsidR="00BD589A" w:rsidRDefault="00BD589A" w:rsidP="00BD589A"/>
    <w:p w14:paraId="51849209" w14:textId="54B6FB8B" w:rsidR="00BD589A" w:rsidRDefault="00BD589A" w:rsidP="00BD589A">
      <w:r>
        <w:t>Pooled Rides – For each scenario year:</w:t>
      </w:r>
    </w:p>
    <w:p w14:paraId="08E0CC01" w14:textId="77777777" w:rsidR="00BD589A" w:rsidRDefault="00BD589A" w:rsidP="00BD589A">
      <w:pPr>
        <w:numPr>
          <w:ilvl w:val="0"/>
          <w:numId w:val="5"/>
        </w:numPr>
      </w:pPr>
      <w:r>
        <w:t>Disaggregate trip list (indivTripData_3.csv)</w:t>
      </w:r>
    </w:p>
    <w:p w14:paraId="32FEF9F6" w14:textId="77777777" w:rsidR="00BD589A" w:rsidRDefault="00BD589A" w:rsidP="00BD589A">
      <w:pPr>
        <w:numPr>
          <w:ilvl w:val="0"/>
          <w:numId w:val="5"/>
        </w:numPr>
      </w:pPr>
      <w:r>
        <w:t>Auto ownership model result (aoResults.csv)</w:t>
      </w:r>
    </w:p>
    <w:p w14:paraId="6B0D0DAB" w14:textId="022D6669" w:rsidR="00BD589A" w:rsidRPr="00BD589A" w:rsidRDefault="00BD589A" w:rsidP="00BD589A">
      <w:pPr>
        <w:numPr>
          <w:ilvl w:val="0"/>
          <w:numId w:val="5"/>
        </w:numPr>
      </w:pPr>
      <w:r>
        <w:rPr>
          <w:rFonts w:eastAsia="Times New Roman"/>
        </w:rPr>
        <w:t>TAZ-to-TAZ travel time, Drive alone toll</w:t>
      </w:r>
      <w:r w:rsidR="004154FF">
        <w:rPr>
          <w:rFonts w:eastAsia="Times New Roman"/>
        </w:rPr>
        <w:t xml:space="preserve"> by</w:t>
      </w:r>
      <w:r w:rsidR="00B83954">
        <w:rPr>
          <w:rFonts w:eastAsia="Times New Roman"/>
        </w:rPr>
        <w:t xml:space="preserve"> </w:t>
      </w:r>
      <w:r w:rsidR="00B83954">
        <w:t>medi</w:t>
      </w:r>
      <w:r w:rsidR="00B83954">
        <w:rPr>
          <w:rFonts w:eastAsia="Times New Roman"/>
        </w:rPr>
        <w:t>um VOT</w:t>
      </w:r>
      <w:r>
        <w:rPr>
          <w:rFonts w:eastAsia="Times New Roman"/>
        </w:rPr>
        <w:t xml:space="preserve"> [STM_2016.CSV], AM Peak</w:t>
      </w:r>
      <w:r w:rsidR="00FD5828">
        <w:rPr>
          <w:rFonts w:eastAsia="Times New Roman"/>
        </w:rPr>
        <w:t xml:space="preserve"> </w:t>
      </w:r>
      <w:r w:rsidR="00325D31">
        <w:rPr>
          <w:rFonts w:eastAsia="Times New Roman"/>
        </w:rPr>
        <w:t>(mf</w:t>
      </w:r>
      <w:r w:rsidR="00D81794">
        <w:rPr>
          <w:rFonts w:eastAsia="Times New Roman"/>
        </w:rPr>
        <w:t>461</w:t>
      </w:r>
      <w:r w:rsidR="00325D31">
        <w:rPr>
          <w:rFonts w:eastAsia="Times New Roman"/>
        </w:rPr>
        <w:t xml:space="preserve">) </w:t>
      </w:r>
      <w:r w:rsidR="00FD5828">
        <w:rPr>
          <w:rFonts w:eastAsia="Times New Roman"/>
        </w:rPr>
        <w:t>and Midday</w:t>
      </w:r>
      <w:r w:rsidR="001A5059">
        <w:rPr>
          <w:rFonts w:eastAsia="Times New Roman"/>
        </w:rPr>
        <w:t xml:space="preserve"> (</w:t>
      </w:r>
      <w:r w:rsidR="003256CD">
        <w:rPr>
          <w:rFonts w:eastAsia="Times New Roman"/>
        </w:rPr>
        <w:t>mf5</w:t>
      </w:r>
      <w:r w:rsidR="00D81794">
        <w:rPr>
          <w:rFonts w:eastAsia="Times New Roman"/>
        </w:rPr>
        <w:t>87</w:t>
      </w:r>
      <w:r w:rsidR="001A5059">
        <w:rPr>
          <w:rFonts w:eastAsia="Times New Roman"/>
        </w:rPr>
        <w:t>)</w:t>
      </w:r>
    </w:p>
    <w:p w14:paraId="0ADCDB17" w14:textId="55F7139D" w:rsidR="00BD589A" w:rsidRPr="00BD589A" w:rsidRDefault="00BD589A" w:rsidP="00FD5828">
      <w:pPr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>TAZ-to-TAZ travel time, Shared-ride 2P HOV toll</w:t>
      </w:r>
      <w:r w:rsidR="004154FF">
        <w:rPr>
          <w:rFonts w:eastAsia="Times New Roman"/>
        </w:rPr>
        <w:t xml:space="preserve"> by</w:t>
      </w:r>
      <w:r w:rsidR="00B83954">
        <w:rPr>
          <w:rFonts w:eastAsia="Times New Roman"/>
        </w:rPr>
        <w:t xml:space="preserve"> </w:t>
      </w:r>
      <w:r w:rsidR="00B83954">
        <w:t>medi</w:t>
      </w:r>
      <w:r w:rsidR="00B83954">
        <w:rPr>
          <w:rFonts w:eastAsia="Times New Roman"/>
        </w:rPr>
        <w:t>um VOT</w:t>
      </w:r>
      <w:r>
        <w:rPr>
          <w:rFonts w:eastAsia="Times New Roman"/>
        </w:rPr>
        <w:t xml:space="preserve"> [HTM_2016.CSV]</w:t>
      </w:r>
      <w:r w:rsidR="00FD5828">
        <w:rPr>
          <w:rFonts w:eastAsia="Times New Roman"/>
        </w:rPr>
        <w:t xml:space="preserve">, AM Peak </w:t>
      </w:r>
      <w:r w:rsidR="00325D31">
        <w:rPr>
          <w:rFonts w:eastAsia="Times New Roman"/>
        </w:rPr>
        <w:t>(mf</w:t>
      </w:r>
      <w:r w:rsidR="00A73AA5">
        <w:rPr>
          <w:rFonts w:eastAsia="Times New Roman"/>
        </w:rPr>
        <w:t>473</w:t>
      </w:r>
      <w:r w:rsidR="00325D31">
        <w:rPr>
          <w:rFonts w:eastAsia="Times New Roman"/>
        </w:rPr>
        <w:t xml:space="preserve">) </w:t>
      </w:r>
      <w:r w:rsidR="00FD5828">
        <w:rPr>
          <w:rFonts w:eastAsia="Times New Roman"/>
        </w:rPr>
        <w:t>and Midday</w:t>
      </w:r>
      <w:r w:rsidR="003256CD">
        <w:rPr>
          <w:rFonts w:eastAsia="Times New Roman"/>
        </w:rPr>
        <w:t xml:space="preserve"> (mf594</w:t>
      </w:r>
      <w:r w:rsidR="001A5059">
        <w:rPr>
          <w:rFonts w:eastAsia="Times New Roman"/>
        </w:rPr>
        <w:t>)</w:t>
      </w:r>
    </w:p>
    <w:p w14:paraId="5C3493EA" w14:textId="60E8E5C2" w:rsidR="00C73D0B" w:rsidRDefault="00FD5828" w:rsidP="00697508">
      <w:pPr>
        <w:numPr>
          <w:ilvl w:val="0"/>
          <w:numId w:val="5"/>
        </w:numPr>
      </w:pPr>
      <w:bookmarkStart w:id="194" w:name="_GoBack"/>
      <w:bookmarkEnd w:id="194"/>
      <w:r w:rsidRPr="004154FF">
        <w:rPr>
          <w:rFonts w:eastAsia="Times New Roman"/>
        </w:rPr>
        <w:lastRenderedPageBreak/>
        <w:t>TAZ-to-TAZ travel distance, Drive alone toll</w:t>
      </w:r>
      <w:r w:rsidR="001F356B">
        <w:rPr>
          <w:rFonts w:eastAsia="Times New Roman"/>
        </w:rPr>
        <w:t xml:space="preserve"> by</w:t>
      </w:r>
      <w:r w:rsidR="004F1355" w:rsidRPr="004154FF">
        <w:rPr>
          <w:rFonts w:eastAsia="Times New Roman"/>
        </w:rPr>
        <w:t xml:space="preserve"> </w:t>
      </w:r>
      <w:r w:rsidR="004F1355">
        <w:t>medi</w:t>
      </w:r>
      <w:r w:rsidR="004F1355" w:rsidRPr="004154FF">
        <w:rPr>
          <w:rFonts w:eastAsia="Times New Roman"/>
        </w:rPr>
        <w:t>um VOT</w:t>
      </w:r>
      <w:r w:rsidRPr="004154FF">
        <w:rPr>
          <w:rFonts w:eastAsia="Times New Roman"/>
        </w:rPr>
        <w:t xml:space="preserve"> [</w:t>
      </w:r>
      <w:r w:rsidR="00C11628">
        <w:rPr>
          <w:rFonts w:eastAsia="Times New Roman"/>
        </w:rPr>
        <w:t>dist</w:t>
      </w:r>
      <w:r w:rsidRPr="004154FF">
        <w:rPr>
          <w:rFonts w:eastAsia="Times New Roman"/>
        </w:rPr>
        <w:t xml:space="preserve">_2016.CSV], AM Peak </w:t>
      </w:r>
      <w:r w:rsidR="00304301">
        <w:rPr>
          <w:rFonts w:eastAsia="Times New Roman"/>
        </w:rPr>
        <w:t xml:space="preserve">(mf462) </w:t>
      </w:r>
      <w:r w:rsidRPr="004154FF">
        <w:rPr>
          <w:rFonts w:eastAsia="Times New Roman"/>
        </w:rPr>
        <w:t>and Midday</w:t>
      </w:r>
      <w:r w:rsidR="00325D31">
        <w:rPr>
          <w:rFonts w:eastAsia="Times New Roman"/>
        </w:rPr>
        <w:t xml:space="preserve"> </w:t>
      </w:r>
      <w:r w:rsidR="00C9679B">
        <w:rPr>
          <w:rFonts w:eastAsia="Times New Roman"/>
        </w:rPr>
        <w:t>(mf588)</w:t>
      </w:r>
    </w:p>
    <w:sectPr w:rsidR="00C73D0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6" w:author="John Helsel" w:date="2018-08-24T10:35:00Z" w:initials="JWH">
    <w:p w14:paraId="48C2AA3F" w14:textId="3207C396" w:rsidR="00616624" w:rsidRDefault="00616624">
      <w:pPr>
        <w:pStyle w:val="CommentText"/>
      </w:pPr>
      <w:r>
        <w:rPr>
          <w:rStyle w:val="CommentReference"/>
        </w:rPr>
        <w:annotationRef/>
      </w:r>
      <w:r>
        <w:t>I’m envisioning a work-flow where “confirmation from planning staff” merely means we should get assent for the assumptions in the base document. We would not expect to change any numbers, unless explicitly directed.</w:t>
      </w:r>
    </w:p>
    <w:p w14:paraId="6EE731C6" w14:textId="366D626E" w:rsidR="00616624" w:rsidRDefault="00616624">
      <w:pPr>
        <w:pStyle w:val="CommentText"/>
      </w:pPr>
    </w:p>
    <w:p w14:paraId="1D65E636" w14:textId="24FD6D37" w:rsidR="00616624" w:rsidRDefault="00616624">
      <w:pPr>
        <w:pStyle w:val="CommentText"/>
      </w:pPr>
      <w:r>
        <w:t xml:space="preserve">On the other hand, model inputs </w:t>
      </w:r>
      <w:r w:rsidR="008926CB">
        <w:t>would be expected each time. (I would delete all values in the Model Inputs sheet in order to replace every value. If no new data is provided for a model year, there will be no results.)</w:t>
      </w:r>
    </w:p>
  </w:comment>
  <w:comment w:id="28" w:author="John Helsel" w:date="2018-08-24T10:27:00Z" w:initials="JWH">
    <w:p w14:paraId="3214E4D0" w14:textId="4DAAA382" w:rsidR="00B11DA6" w:rsidRDefault="00B11DA6">
      <w:pPr>
        <w:pStyle w:val="CommentText"/>
      </w:pPr>
      <w:r>
        <w:rPr>
          <w:rStyle w:val="CommentReference"/>
        </w:rPr>
        <w:annotationRef/>
      </w:r>
      <w:r>
        <w:t>Housholds, adult population, mgra area, household density, and population density are not used in the calculator. I would suggest they are removed entirely.</w:t>
      </w:r>
    </w:p>
  </w:comment>
  <w:comment w:id="39" w:author="John Helsel" w:date="2018-08-24T10:32:00Z" w:initials="JWH">
    <w:p w14:paraId="33730A38" w14:textId="657BB665" w:rsidR="00DA114E" w:rsidRDefault="00DA114E">
      <w:pPr>
        <w:pStyle w:val="CommentText"/>
      </w:pPr>
      <w:r>
        <w:rPr>
          <w:rStyle w:val="CommentReference"/>
        </w:rPr>
        <w:annotationRef/>
      </w:r>
      <w:r>
        <w:t>Should add as a column to Model Inputs sheet</w:t>
      </w:r>
    </w:p>
  </w:comment>
  <w:comment w:id="87" w:author="John Helsel" w:date="2018-08-24T10:27:00Z" w:initials="JWH">
    <w:p w14:paraId="0A1C7ABD" w14:textId="77777777" w:rsidR="001E4CDD" w:rsidRDefault="001E4CDD" w:rsidP="001E4CDD">
      <w:pPr>
        <w:pStyle w:val="CommentText"/>
      </w:pPr>
      <w:r>
        <w:rPr>
          <w:rStyle w:val="CommentReference"/>
        </w:rPr>
        <w:annotationRef/>
      </w:r>
      <w:r>
        <w:t>Housholds, adult population, mgra area, household density, and population density are not used in the calculator. I would suggest they are removed entirely.</w:t>
      </w:r>
    </w:p>
  </w:comment>
  <w:comment w:id="188" w:author="Ayala, Krystal" w:date="2018-06-22T09:50:00Z" w:initials="KA">
    <w:p w14:paraId="210E1BAA" w14:textId="77777777" w:rsidR="00953366" w:rsidRDefault="00953366">
      <w:pPr>
        <w:pStyle w:val="CommentText"/>
      </w:pPr>
      <w:r>
        <w:rPr>
          <w:rStyle w:val="CommentReference"/>
        </w:rPr>
        <w:annotationRef/>
      </w:r>
      <w:r>
        <w:t>Skims will need to be reviewed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D65E636" w15:done="0"/>
  <w15:commentEx w15:paraId="3214E4D0" w15:done="0"/>
  <w15:commentEx w15:paraId="33730A38" w15:done="0"/>
  <w15:commentEx w15:paraId="0A1C7ABD" w15:done="0"/>
  <w15:commentEx w15:paraId="210E1BA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10E1BAA" w16cid:durableId="1ED744F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407B26" w14:textId="77777777" w:rsidR="008F4D59" w:rsidRDefault="008F4D59" w:rsidP="00C73D0B">
      <w:r>
        <w:separator/>
      </w:r>
    </w:p>
  </w:endnote>
  <w:endnote w:type="continuationSeparator" w:id="0">
    <w:p w14:paraId="5EFD6DCB" w14:textId="77777777" w:rsidR="008F4D59" w:rsidRDefault="008F4D59" w:rsidP="00C73D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3C56D1" w14:textId="77777777" w:rsidR="00F1589D" w:rsidRDefault="00F158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891DF4" w14:textId="77777777" w:rsidR="00F1589D" w:rsidRDefault="00F1589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4A0905" w14:textId="77777777" w:rsidR="00F1589D" w:rsidRDefault="00F158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419388" w14:textId="77777777" w:rsidR="008F4D59" w:rsidRDefault="008F4D59" w:rsidP="00C73D0B">
      <w:r>
        <w:separator/>
      </w:r>
    </w:p>
  </w:footnote>
  <w:footnote w:type="continuationSeparator" w:id="0">
    <w:p w14:paraId="5EF43351" w14:textId="77777777" w:rsidR="008F4D59" w:rsidRDefault="008F4D59" w:rsidP="00C73D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EA7FF2" w14:textId="77777777" w:rsidR="00F1589D" w:rsidRDefault="00F158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E8813E" w14:textId="77777777" w:rsidR="00C73D0B" w:rsidRDefault="00C73D0B">
    <w:pPr>
      <w:pStyle w:val="Header"/>
    </w:pPr>
    <w:r>
      <w:t>Provided by Rosella</w:t>
    </w:r>
  </w:p>
  <w:p w14:paraId="62B2F692" w14:textId="4FE56966" w:rsidR="00C73D0B" w:rsidRDefault="00C73D0B">
    <w:pPr>
      <w:pStyle w:val="Header"/>
    </w:pPr>
    <w:r>
      <w:t>Ju</w:t>
    </w:r>
    <w:r w:rsidR="00F1589D">
      <w:t>ly</w:t>
    </w:r>
    <w:r>
      <w:t xml:space="preserve"> 20, 2018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C961F2" w14:textId="77777777" w:rsidR="00F1589D" w:rsidRDefault="00F158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659FF"/>
    <w:multiLevelType w:val="multilevel"/>
    <w:tmpl w:val="8E70C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5C74BE9"/>
    <w:multiLevelType w:val="hybridMultilevel"/>
    <w:tmpl w:val="E60E2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1A0544"/>
    <w:multiLevelType w:val="hybridMultilevel"/>
    <w:tmpl w:val="483EC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FD6868"/>
    <w:multiLevelType w:val="hybridMultilevel"/>
    <w:tmpl w:val="46580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ED1C4B"/>
    <w:multiLevelType w:val="hybridMultilevel"/>
    <w:tmpl w:val="A5A63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5E2326"/>
    <w:multiLevelType w:val="hybridMultilevel"/>
    <w:tmpl w:val="40C2DA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7C27310"/>
    <w:multiLevelType w:val="hybridMultilevel"/>
    <w:tmpl w:val="D6541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66472F"/>
    <w:multiLevelType w:val="multilevel"/>
    <w:tmpl w:val="1A0CA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FA94623"/>
    <w:multiLevelType w:val="multilevel"/>
    <w:tmpl w:val="FFCCC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2"/>
  </w:num>
  <w:num w:numId="5">
    <w:abstractNumId w:val="1"/>
  </w:num>
  <w:num w:numId="6">
    <w:abstractNumId w:val="6"/>
  </w:num>
  <w:num w:numId="7">
    <w:abstractNumId w:val="5"/>
  </w:num>
  <w:num w:numId="8">
    <w:abstractNumId w:val="3"/>
  </w:num>
  <w:num w:numId="9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Ouyang, Ziying">
    <w15:presenceInfo w15:providerId="AD" w15:userId="S-1-5-21-104687986-1973641148-1846952604-1214"/>
  </w15:person>
  <w15:person w15:author="John Helsel">
    <w15:presenceInfo w15:providerId="None" w15:userId="John Helsel"/>
  </w15:person>
  <w15:person w15:author="Ayala, Krystal">
    <w15:presenceInfo w15:providerId="None" w15:userId="Ayala, Krysta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D0B"/>
    <w:rsid w:val="000122F2"/>
    <w:rsid w:val="00043472"/>
    <w:rsid w:val="000E2AFD"/>
    <w:rsid w:val="000E7870"/>
    <w:rsid w:val="000E7F73"/>
    <w:rsid w:val="00111BF6"/>
    <w:rsid w:val="001A5059"/>
    <w:rsid w:val="001E4CDD"/>
    <w:rsid w:val="001F356B"/>
    <w:rsid w:val="00256789"/>
    <w:rsid w:val="002E493C"/>
    <w:rsid w:val="003040A2"/>
    <w:rsid w:val="00304301"/>
    <w:rsid w:val="003256CD"/>
    <w:rsid w:val="00325D31"/>
    <w:rsid w:val="003C35CB"/>
    <w:rsid w:val="004154FF"/>
    <w:rsid w:val="00487C44"/>
    <w:rsid w:val="004F1355"/>
    <w:rsid w:val="00562BF7"/>
    <w:rsid w:val="005E669F"/>
    <w:rsid w:val="00616624"/>
    <w:rsid w:val="006A7D48"/>
    <w:rsid w:val="007D7279"/>
    <w:rsid w:val="008926CB"/>
    <w:rsid w:val="008F4D59"/>
    <w:rsid w:val="00942AB2"/>
    <w:rsid w:val="00953366"/>
    <w:rsid w:val="00970546"/>
    <w:rsid w:val="00987372"/>
    <w:rsid w:val="009C07C0"/>
    <w:rsid w:val="009E7A95"/>
    <w:rsid w:val="00A521A8"/>
    <w:rsid w:val="00A73AA5"/>
    <w:rsid w:val="00A930B4"/>
    <w:rsid w:val="00B11DA6"/>
    <w:rsid w:val="00B83954"/>
    <w:rsid w:val="00BD589A"/>
    <w:rsid w:val="00C11628"/>
    <w:rsid w:val="00C73D0B"/>
    <w:rsid w:val="00C8654C"/>
    <w:rsid w:val="00C9679B"/>
    <w:rsid w:val="00CB3340"/>
    <w:rsid w:val="00D0152D"/>
    <w:rsid w:val="00D05DEF"/>
    <w:rsid w:val="00D81794"/>
    <w:rsid w:val="00DA114E"/>
    <w:rsid w:val="00DF6871"/>
    <w:rsid w:val="00E944FE"/>
    <w:rsid w:val="00F1589D"/>
    <w:rsid w:val="00F54894"/>
    <w:rsid w:val="00FD5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BB17E"/>
  <w15:chartTrackingRefBased/>
  <w15:docId w15:val="{B379C718-2A03-48CB-8B7A-49ADDCA05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73D0B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3D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3D0B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73D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3D0B"/>
    <w:rPr>
      <w:rFonts w:ascii="Calibri" w:hAnsi="Calibri" w:cs="Calibri"/>
    </w:rPr>
  </w:style>
  <w:style w:type="character" w:styleId="CommentReference">
    <w:name w:val="annotation reference"/>
    <w:basedOn w:val="DefaultParagraphFont"/>
    <w:uiPriority w:val="99"/>
    <w:semiHidden/>
    <w:unhideWhenUsed/>
    <w:rsid w:val="00487C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7C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7C44"/>
    <w:rPr>
      <w:rFonts w:ascii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7C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7C44"/>
    <w:rPr>
      <w:rFonts w:ascii="Calibri" w:hAnsi="Calibri" w:cs="Calibr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7C4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C4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D58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49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53B20F-1A3A-4093-BE7B-05C44AA2C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2791</TotalTime>
  <Pages>3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Ayala, Krystal</dc:creator>
  <cp:keywords/>
  <dc:description/>
  <cp:lastModifiedBy>John Helsel</cp:lastModifiedBy>
  <cp:revision>37</cp:revision>
  <dcterms:created xsi:type="dcterms:W3CDTF">2018-06-21T14:44:00Z</dcterms:created>
  <dcterms:modified xsi:type="dcterms:W3CDTF">2018-08-24T20:07:00Z</dcterms:modified>
</cp:coreProperties>
</file>