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857E3" w14:textId="77777777" w:rsidR="00C73D0B" w:rsidRPr="00256789" w:rsidRDefault="00C73D0B">
      <w:pPr>
        <w:rPr>
          <w:b/>
        </w:rPr>
      </w:pPr>
      <w:r w:rsidRPr="00256789">
        <w:rPr>
          <w:b/>
        </w:rPr>
        <w:t>Off-Model Calculator Inputs</w:t>
      </w:r>
      <w:r w:rsidR="00256789">
        <w:rPr>
          <w:b/>
        </w:rPr>
        <w:t xml:space="preserve"> </w:t>
      </w:r>
    </w:p>
    <w:p w14:paraId="19109E8C" w14:textId="77777777" w:rsidR="00C73D0B" w:rsidRDefault="00C73D0B"/>
    <w:p w14:paraId="2D9F16BC" w14:textId="77777777" w:rsidR="00953366" w:rsidRDefault="00953366">
      <w:r>
        <w:t>Series 14 data needed for 2016 (base year), 2020, 2025, 2035, 2050 (scenario years)</w:t>
      </w:r>
    </w:p>
    <w:p w14:paraId="4B37F4C6" w14:textId="0E29831A" w:rsidR="00953366" w:rsidRDefault="002E493C">
      <w:pPr>
        <w:rPr>
          <w:ins w:id="0" w:author="Ouyang, Ziying" w:date="2018-08-14T08:46:00Z"/>
        </w:rPr>
      </w:pPr>
      <w:ins w:id="1" w:author="Ouyang, Ziying" w:date="2018-08-14T08:46:00Z">
        <w:r>
          <w:t>EMFAC SB375 CO2 Emission factor</w:t>
        </w:r>
      </w:ins>
      <w:ins w:id="2" w:author="Ouyang, Ziying" w:date="2018-08-14T08:47:00Z">
        <w:r>
          <w:t>s by year</w:t>
        </w:r>
      </w:ins>
      <w:ins w:id="3" w:author="Ouyang, Ziying" w:date="2018-08-14T08:46:00Z">
        <w:r>
          <w:t xml:space="preserve"> </w:t>
        </w:r>
      </w:ins>
    </w:p>
    <w:p w14:paraId="6844475A" w14:textId="77777777" w:rsidR="002E493C" w:rsidRDefault="002E493C"/>
    <w:p w14:paraId="3CB63EE6" w14:textId="77777777" w:rsidR="00C73D0B" w:rsidRDefault="00C73D0B" w:rsidP="00C73D0B">
      <w:proofErr w:type="gramStart"/>
      <w:r>
        <w:t>Bikeshare  -</w:t>
      </w:r>
      <w:proofErr w:type="gramEnd"/>
      <w:r>
        <w:t xml:space="preserve"> Regional model data for each scenario year and MGRA:</w:t>
      </w:r>
    </w:p>
    <w:p w14:paraId="3697D7C5" w14:textId="77777777" w:rsidR="00C73D0B" w:rsidRDefault="00C73D0B" w:rsidP="00C73D0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total households</w:t>
      </w:r>
    </w:p>
    <w:p w14:paraId="7A3D6EB7" w14:textId="77777777" w:rsidR="00C73D0B" w:rsidRDefault="00C73D0B" w:rsidP="00C73D0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total population</w:t>
      </w:r>
    </w:p>
    <w:p w14:paraId="21CD4DA1" w14:textId="77777777" w:rsidR="00C73D0B" w:rsidRDefault="00C73D0B" w:rsidP="00C73D0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adult population (pop 18-65 years old)</w:t>
      </w:r>
    </w:p>
    <w:p w14:paraId="5C27E9BC" w14:textId="77777777" w:rsidR="00C73D0B" w:rsidRDefault="00C73D0B" w:rsidP="00C73D0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MGRA area (acres)</w:t>
      </w:r>
    </w:p>
    <w:p w14:paraId="023EBFBF" w14:textId="77777777" w:rsidR="00C73D0B" w:rsidRDefault="00C73D0B" w:rsidP="00C73D0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household density (MGRA households / MGRA total area)</w:t>
      </w:r>
    </w:p>
    <w:p w14:paraId="3C4EABD3" w14:textId="77777777" w:rsidR="00C73D0B" w:rsidRDefault="00C73D0B" w:rsidP="00C73D0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total population density (MGRA population / MGRA total area)</w:t>
      </w:r>
    </w:p>
    <w:p w14:paraId="3122824A" w14:textId="739976D5" w:rsidR="00C73D0B" w:rsidDel="00DF6871" w:rsidRDefault="00C73D0B" w:rsidP="00C73D0B">
      <w:pPr>
        <w:numPr>
          <w:ilvl w:val="0"/>
          <w:numId w:val="1"/>
        </w:numPr>
        <w:rPr>
          <w:del w:id="4" w:author="Ouyang, Ziying" w:date="2018-08-14T13:30:00Z"/>
          <w:rFonts w:eastAsia="Times New Roman"/>
        </w:rPr>
      </w:pPr>
      <w:del w:id="5" w:author="Ouyang, Ziying" w:date="2018-08-14T13:30:00Z">
        <w:r w:rsidDel="00DF6871">
          <w:rPr>
            <w:rFonts w:eastAsia="Times New Roman"/>
          </w:rPr>
          <w:delText>average bike trip distance</w:delText>
        </w:r>
        <w:r w:rsidR="000E7F73" w:rsidDel="00DF6871">
          <w:rPr>
            <w:rFonts w:eastAsia="Times New Roman"/>
          </w:rPr>
          <w:delText xml:space="preserve"> (region-wide, not by MGRA)</w:delText>
        </w:r>
      </w:del>
    </w:p>
    <w:p w14:paraId="2448B820" w14:textId="338421D9" w:rsidR="002E493C" w:rsidRDefault="002E493C" w:rsidP="00C73D0B">
      <w:pPr>
        <w:numPr>
          <w:ilvl w:val="0"/>
          <w:numId w:val="1"/>
        </w:numPr>
        <w:rPr>
          <w:rFonts w:eastAsia="Times New Roman"/>
        </w:rPr>
      </w:pPr>
      <w:ins w:id="6" w:author="Ouyang, Ziying" w:date="2018-08-14T08:45:00Z">
        <w:r>
          <w:rPr>
            <w:rFonts w:eastAsia="Times New Roman"/>
          </w:rPr>
          <w:t>bike lane miles</w:t>
        </w:r>
      </w:ins>
      <w:ins w:id="7" w:author="Ouyang, Ziying" w:date="2018-08-14T13:54:00Z">
        <w:r w:rsidR="000122F2">
          <w:rPr>
            <w:rFonts w:eastAsia="Times New Roman"/>
          </w:rPr>
          <w:t xml:space="preserve"> (</w:t>
        </w:r>
      </w:ins>
      <w:ins w:id="8" w:author="Ouyang, Ziying" w:date="2018-08-14T13:55:00Z">
        <w:r w:rsidR="000122F2">
          <w:rPr>
            <w:rFonts w:eastAsia="Times New Roman"/>
          </w:rPr>
          <w:t>Class 1, Class 2 and Class3 bikeway segments</w:t>
        </w:r>
      </w:ins>
      <w:bookmarkStart w:id="9" w:name="_GoBack"/>
      <w:bookmarkEnd w:id="9"/>
      <w:ins w:id="10" w:author="Ouyang, Ziying" w:date="2018-08-14T13:54:00Z">
        <w:r w:rsidR="000122F2">
          <w:rPr>
            <w:rFonts w:eastAsia="Times New Roman"/>
          </w:rPr>
          <w:t>)</w:t>
        </w:r>
      </w:ins>
    </w:p>
    <w:p w14:paraId="13ED2A0D" w14:textId="77777777" w:rsidR="00C73D0B" w:rsidRDefault="00C73D0B" w:rsidP="00C73D0B">
      <w:r>
        <w:t> </w:t>
      </w:r>
    </w:p>
    <w:p w14:paraId="0C72EE0C" w14:textId="59956725" w:rsidR="00C73D0B" w:rsidRDefault="00C73D0B" w:rsidP="00C73D0B">
      <w:proofErr w:type="spellStart"/>
      <w:r>
        <w:t>Carshare</w:t>
      </w:r>
      <w:proofErr w:type="spellEnd"/>
      <w:r>
        <w:t xml:space="preserve"> – </w:t>
      </w:r>
      <w:r w:rsidR="00953366">
        <w:t>Regional model data for each scenario year and MGRA</w:t>
      </w:r>
      <w:r>
        <w:t>:</w:t>
      </w:r>
    </w:p>
    <w:p w14:paraId="3022F41D" w14:textId="77777777" w:rsidR="00953366" w:rsidRDefault="00953366" w:rsidP="0095336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total households</w:t>
      </w:r>
    </w:p>
    <w:p w14:paraId="47FBC763" w14:textId="77777777" w:rsidR="00953366" w:rsidRDefault="00953366" w:rsidP="0095336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total population</w:t>
      </w:r>
    </w:p>
    <w:p w14:paraId="211D0C6A" w14:textId="77777777" w:rsidR="00953366" w:rsidRDefault="00953366" w:rsidP="0095336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adult population (pop 18-65 years old)</w:t>
      </w:r>
    </w:p>
    <w:p w14:paraId="7272041D" w14:textId="77777777" w:rsidR="00953366" w:rsidRDefault="00953366" w:rsidP="0095336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MGRA area (acres)</w:t>
      </w:r>
    </w:p>
    <w:p w14:paraId="1B14C2ED" w14:textId="77777777" w:rsidR="00953366" w:rsidRDefault="00953366" w:rsidP="0095336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household density (MGRA households / MGRA total area)</w:t>
      </w:r>
    </w:p>
    <w:p w14:paraId="0686B147" w14:textId="77777777" w:rsidR="00953366" w:rsidRDefault="00953366" w:rsidP="00953366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total population density (MGRA population / MGRA total area)</w:t>
      </w:r>
    </w:p>
    <w:p w14:paraId="784BA697" w14:textId="77777777" w:rsidR="00C73D0B" w:rsidRDefault="00C73D0B" w:rsidP="00C73D0B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total employment</w:t>
      </w:r>
    </w:p>
    <w:p w14:paraId="0942D8BC" w14:textId="77777777" w:rsidR="00C73D0B" w:rsidRDefault="00C73D0B" w:rsidP="00C73D0B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college student enrollment</w:t>
      </w:r>
    </w:p>
    <w:p w14:paraId="64814ABC" w14:textId="77777777" w:rsidR="00C73D0B" w:rsidRDefault="00C73D0B" w:rsidP="00C73D0B">
      <w:r>
        <w:t> </w:t>
      </w:r>
    </w:p>
    <w:p w14:paraId="4F1CEF1B" w14:textId="77777777" w:rsidR="00C73D0B" w:rsidRDefault="00C73D0B" w:rsidP="00C73D0B">
      <w:r>
        <w:t>Vanpool:</w:t>
      </w:r>
    </w:p>
    <w:p w14:paraId="240DAC5D" w14:textId="77777777" w:rsidR="00C73D0B" w:rsidRDefault="00C73D0B" w:rsidP="00C73D0B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For each scenario year and MSA, jobs by industry category (SANDAG ABM classification)</w:t>
      </w:r>
    </w:p>
    <w:p w14:paraId="3B9A1F30" w14:textId="30873339" w:rsidR="00C73D0B" w:rsidRDefault="00C73D0B" w:rsidP="00C73D0B">
      <w:pPr>
        <w:numPr>
          <w:ilvl w:val="0"/>
          <w:numId w:val="3"/>
        </w:numPr>
        <w:rPr>
          <w:rFonts w:eastAsia="Times New Roman"/>
        </w:rPr>
      </w:pPr>
      <w:commentRangeStart w:id="11"/>
      <w:r>
        <w:rPr>
          <w:rFonts w:eastAsia="Times New Roman"/>
        </w:rPr>
        <w:t xml:space="preserve">Travel times </w:t>
      </w:r>
      <w:r w:rsidR="00111BF6">
        <w:t>AM Peak and Midday periods</w:t>
      </w:r>
      <w:r w:rsidR="00987372">
        <w:t xml:space="preserve"> medi</w:t>
      </w:r>
      <w:r w:rsidR="00987372">
        <w:rPr>
          <w:rFonts w:eastAsia="Times New Roman"/>
        </w:rPr>
        <w:t xml:space="preserve">um VOT </w:t>
      </w:r>
      <w:r>
        <w:rPr>
          <w:rFonts w:eastAsia="Times New Roman"/>
        </w:rPr>
        <w:t xml:space="preserve">- For each scenario year: </w:t>
      </w:r>
    </w:p>
    <w:p w14:paraId="22AB3F25" w14:textId="75224E9D" w:rsidR="00C73D0B" w:rsidRDefault="00C73D0B" w:rsidP="00C73D0B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TAZ-to-TAZ travel time, Drive alone toll [STM_2016.CSV]</w:t>
      </w:r>
      <w:r w:rsidR="00D05DEF">
        <w:rPr>
          <w:rFonts w:eastAsia="Times New Roman"/>
        </w:rPr>
        <w:t xml:space="preserve"> (</w:t>
      </w:r>
      <w:r w:rsidR="000E7870">
        <w:rPr>
          <w:rFonts w:eastAsia="Times New Roman"/>
        </w:rPr>
        <w:t>mf461</w:t>
      </w:r>
      <w:r w:rsidR="000E2AFD">
        <w:rPr>
          <w:rFonts w:eastAsia="Times New Roman"/>
        </w:rPr>
        <w:t>, mf587</w:t>
      </w:r>
      <w:r w:rsidR="00D05DEF">
        <w:rPr>
          <w:rFonts w:eastAsia="Times New Roman"/>
        </w:rPr>
        <w:t>)</w:t>
      </w:r>
    </w:p>
    <w:p w14:paraId="1EA22597" w14:textId="62EE0C92" w:rsidR="00C73D0B" w:rsidRDefault="00C73D0B" w:rsidP="00C73D0B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TAZ-to-TAZ travel time, Shared-ride 2P HOV toll [HTM_2016.CSV]</w:t>
      </w:r>
      <w:r w:rsidR="00D05DEF">
        <w:rPr>
          <w:rFonts w:eastAsia="Times New Roman"/>
        </w:rPr>
        <w:t xml:space="preserve"> (</w:t>
      </w:r>
      <w:r w:rsidR="009C07C0">
        <w:rPr>
          <w:rFonts w:eastAsia="Times New Roman"/>
        </w:rPr>
        <w:t xml:space="preserve">mf473, </w:t>
      </w:r>
      <w:r w:rsidR="003256CD">
        <w:rPr>
          <w:rFonts w:eastAsia="Times New Roman"/>
        </w:rPr>
        <w:t>mf594</w:t>
      </w:r>
      <w:r w:rsidR="00D05DEF">
        <w:rPr>
          <w:rFonts w:eastAsia="Times New Roman"/>
        </w:rPr>
        <w:t>)</w:t>
      </w:r>
    </w:p>
    <w:p w14:paraId="4D88DFB5" w14:textId="77777777" w:rsidR="00C73D0B" w:rsidRDefault="00C73D0B" w:rsidP="00C73D0B"/>
    <w:p w14:paraId="16FAF208" w14:textId="74187DCE" w:rsidR="00C73D0B" w:rsidRDefault="00BD589A" w:rsidP="00C73D0B">
      <w:proofErr w:type="spellStart"/>
      <w:r>
        <w:t>Microtransit</w:t>
      </w:r>
      <w:proofErr w:type="spellEnd"/>
      <w:r>
        <w:t xml:space="preserve"> -- F</w:t>
      </w:r>
      <w:r w:rsidR="00C73D0B">
        <w:t>or each scenario year:</w:t>
      </w:r>
    </w:p>
    <w:p w14:paraId="3423D720" w14:textId="6D5F3115" w:rsidR="00C73D0B" w:rsidRDefault="00C73D0B" w:rsidP="00C73D0B">
      <w:pPr>
        <w:numPr>
          <w:ilvl w:val="0"/>
          <w:numId w:val="4"/>
        </w:numPr>
      </w:pPr>
      <w:r>
        <w:t>Disaggregate trip list</w:t>
      </w:r>
      <w:r w:rsidR="000E7F73">
        <w:t xml:space="preserve"> (indivTripData_3.csv)</w:t>
      </w:r>
    </w:p>
    <w:p w14:paraId="5E00C5A2" w14:textId="5E18C181" w:rsidR="00C73D0B" w:rsidRDefault="00C73D0B" w:rsidP="00C73D0B">
      <w:pPr>
        <w:numPr>
          <w:ilvl w:val="0"/>
          <w:numId w:val="4"/>
        </w:numPr>
      </w:pPr>
      <w:r>
        <w:t>TAP to TAP Commuter rail transit skim</w:t>
      </w:r>
      <w:r w:rsidR="000E7F73">
        <w:t>, AM Peak</w:t>
      </w:r>
      <w:r w:rsidR="00BD589A">
        <w:t xml:space="preserve">, </w:t>
      </w:r>
      <w:r w:rsidR="000E7F73">
        <w:t>(</w:t>
      </w:r>
      <w:r w:rsidR="00BD589A">
        <w:t>total in-vehicle time</w:t>
      </w:r>
      <w:r w:rsidR="00A521A8">
        <w:t xml:space="preserve"> (mf1036)</w:t>
      </w:r>
      <w:r w:rsidR="00BD589A">
        <w:t>, first wait time</w:t>
      </w:r>
      <w:r w:rsidR="00A521A8">
        <w:t xml:space="preserve"> (mf1027)</w:t>
      </w:r>
      <w:r w:rsidR="00BD589A">
        <w:t>, transfer wait time</w:t>
      </w:r>
      <w:r w:rsidR="00A521A8">
        <w:t xml:space="preserve"> (mf1028)</w:t>
      </w:r>
      <w:r w:rsidR="00BD589A">
        <w:t>, fare</w:t>
      </w:r>
      <w:r w:rsidR="00A521A8">
        <w:t xml:space="preserve"> (mf1030)</w:t>
      </w:r>
      <w:r w:rsidR="00BD589A">
        <w:t>, transfer walk time</w:t>
      </w:r>
      <w:r w:rsidR="00A521A8">
        <w:t>(mf1033)</w:t>
      </w:r>
      <w:r w:rsidR="00BD589A">
        <w:t>)</w:t>
      </w:r>
    </w:p>
    <w:p w14:paraId="5EAABDFA" w14:textId="69EF3FC7" w:rsidR="00C73D0B" w:rsidRDefault="00C73D0B" w:rsidP="00C73D0B">
      <w:pPr>
        <w:numPr>
          <w:ilvl w:val="0"/>
          <w:numId w:val="4"/>
        </w:numPr>
      </w:pPr>
      <w:r>
        <w:t>MGRA to TAP walk connectors</w:t>
      </w:r>
      <w:commentRangeEnd w:id="11"/>
      <w:r w:rsidR="00953366">
        <w:rPr>
          <w:rStyle w:val="CommentReference"/>
        </w:rPr>
        <w:commentReference w:id="11"/>
      </w:r>
      <w:r w:rsidR="00BD589A">
        <w:t xml:space="preserve"> (walkMgraTapEquivMinutes.csv)</w:t>
      </w:r>
    </w:p>
    <w:p w14:paraId="2BCF2566" w14:textId="77777777" w:rsidR="00F54894" w:rsidRPr="00BD589A" w:rsidRDefault="00F54894" w:rsidP="00F54894">
      <w:pPr>
        <w:numPr>
          <w:ilvl w:val="0"/>
          <w:numId w:val="4"/>
        </w:numPr>
      </w:pPr>
      <w:r>
        <w:rPr>
          <w:rFonts w:eastAsia="Times New Roman"/>
        </w:rPr>
        <w:t xml:space="preserve">TAZ-to-TAZ travel time, drive alone toll by </w:t>
      </w:r>
      <w:r>
        <w:t>medi</w:t>
      </w:r>
      <w:r>
        <w:rPr>
          <w:rFonts w:eastAsia="Times New Roman"/>
        </w:rPr>
        <w:t>um VOT [STM_2016.CSV], AM Peak (mf461)</w:t>
      </w:r>
    </w:p>
    <w:p w14:paraId="38A007E5" w14:textId="08A753CB" w:rsidR="00BD589A" w:rsidRPr="00BD589A" w:rsidRDefault="00BD589A" w:rsidP="00C73D0B">
      <w:pPr>
        <w:numPr>
          <w:ilvl w:val="0"/>
          <w:numId w:val="4"/>
        </w:numPr>
      </w:pPr>
      <w:r>
        <w:rPr>
          <w:rFonts w:eastAsia="Times New Roman"/>
        </w:rPr>
        <w:t xml:space="preserve">TAZ-to-TAZ travel distance, </w:t>
      </w:r>
      <w:r w:rsidR="003040A2">
        <w:rPr>
          <w:rFonts w:eastAsia="Times New Roman"/>
        </w:rPr>
        <w:t>d</w:t>
      </w:r>
      <w:r>
        <w:rPr>
          <w:rFonts w:eastAsia="Times New Roman"/>
        </w:rPr>
        <w:t>rive alone toll</w:t>
      </w:r>
      <w:r w:rsidR="003040A2">
        <w:rPr>
          <w:rFonts w:eastAsia="Times New Roman"/>
        </w:rPr>
        <w:t xml:space="preserve"> by</w:t>
      </w:r>
      <w:r w:rsidR="00B83954">
        <w:rPr>
          <w:rFonts w:eastAsia="Times New Roman"/>
        </w:rPr>
        <w:t xml:space="preserve"> </w:t>
      </w:r>
      <w:r w:rsidR="00B83954">
        <w:t>medi</w:t>
      </w:r>
      <w:r w:rsidR="00B83954">
        <w:rPr>
          <w:rFonts w:eastAsia="Times New Roman"/>
        </w:rPr>
        <w:t>um VOT</w:t>
      </w:r>
      <w:r>
        <w:rPr>
          <w:rFonts w:eastAsia="Times New Roman"/>
        </w:rPr>
        <w:t xml:space="preserve"> [</w:t>
      </w:r>
      <w:r w:rsidR="003040A2">
        <w:rPr>
          <w:rFonts w:eastAsia="Times New Roman"/>
        </w:rPr>
        <w:t>dist</w:t>
      </w:r>
      <w:r>
        <w:rPr>
          <w:rFonts w:eastAsia="Times New Roman"/>
        </w:rPr>
        <w:t>_2016.CSV], AM Peak</w:t>
      </w:r>
      <w:r w:rsidR="006A7D48">
        <w:rPr>
          <w:rFonts w:eastAsia="Times New Roman"/>
        </w:rPr>
        <w:t xml:space="preserve"> </w:t>
      </w:r>
      <w:r w:rsidR="001A5059">
        <w:rPr>
          <w:rFonts w:eastAsia="Times New Roman"/>
        </w:rPr>
        <w:t>(mf4</w:t>
      </w:r>
      <w:r w:rsidR="000E7870">
        <w:rPr>
          <w:rFonts w:eastAsia="Times New Roman"/>
        </w:rPr>
        <w:t>62</w:t>
      </w:r>
      <w:r w:rsidR="001A5059">
        <w:rPr>
          <w:rFonts w:eastAsia="Times New Roman"/>
        </w:rPr>
        <w:t>)</w:t>
      </w:r>
    </w:p>
    <w:p w14:paraId="1A6EABE8" w14:textId="493CB2B1" w:rsidR="00BD589A" w:rsidRDefault="00BD589A" w:rsidP="00C73D0B">
      <w:pPr>
        <w:numPr>
          <w:ilvl w:val="0"/>
          <w:numId w:val="4"/>
        </w:numPr>
      </w:pPr>
      <w:r>
        <w:t>Total employment by MGRA</w:t>
      </w:r>
    </w:p>
    <w:p w14:paraId="37E702B2" w14:textId="07213A5D" w:rsidR="00BD589A" w:rsidRDefault="00BD589A" w:rsidP="00BD589A">
      <w:pPr>
        <w:numPr>
          <w:ilvl w:val="0"/>
          <w:numId w:val="4"/>
        </w:numPr>
      </w:pPr>
      <w:r>
        <w:t>Total population by MGRA</w:t>
      </w:r>
    </w:p>
    <w:p w14:paraId="20C8A72D" w14:textId="4CC23553" w:rsidR="00BD589A" w:rsidRDefault="00BD589A" w:rsidP="00BD589A"/>
    <w:p w14:paraId="51849209" w14:textId="54B6FB8B" w:rsidR="00BD589A" w:rsidRDefault="00BD589A" w:rsidP="00BD589A">
      <w:r>
        <w:t>Pooled Rides – For each scenario year:</w:t>
      </w:r>
    </w:p>
    <w:p w14:paraId="08E0CC01" w14:textId="77777777" w:rsidR="00BD589A" w:rsidRDefault="00BD589A" w:rsidP="00BD589A">
      <w:pPr>
        <w:numPr>
          <w:ilvl w:val="0"/>
          <w:numId w:val="5"/>
        </w:numPr>
      </w:pPr>
      <w:r>
        <w:t>Disaggregate trip list (indivTripData_3.csv)</w:t>
      </w:r>
    </w:p>
    <w:p w14:paraId="32FEF9F6" w14:textId="77777777" w:rsidR="00BD589A" w:rsidRDefault="00BD589A" w:rsidP="00BD589A">
      <w:pPr>
        <w:numPr>
          <w:ilvl w:val="0"/>
          <w:numId w:val="5"/>
        </w:numPr>
      </w:pPr>
      <w:r>
        <w:t>Auto ownership model result (aoResults.csv)</w:t>
      </w:r>
    </w:p>
    <w:p w14:paraId="6B0D0DAB" w14:textId="022D6669" w:rsidR="00BD589A" w:rsidRPr="00BD589A" w:rsidRDefault="00BD589A" w:rsidP="00BD589A">
      <w:pPr>
        <w:numPr>
          <w:ilvl w:val="0"/>
          <w:numId w:val="5"/>
        </w:numPr>
      </w:pPr>
      <w:r>
        <w:rPr>
          <w:rFonts w:eastAsia="Times New Roman"/>
        </w:rPr>
        <w:t>TAZ-to-TAZ travel time, Drive alone toll</w:t>
      </w:r>
      <w:r w:rsidR="004154FF">
        <w:rPr>
          <w:rFonts w:eastAsia="Times New Roman"/>
        </w:rPr>
        <w:t xml:space="preserve"> by</w:t>
      </w:r>
      <w:r w:rsidR="00B83954">
        <w:rPr>
          <w:rFonts w:eastAsia="Times New Roman"/>
        </w:rPr>
        <w:t xml:space="preserve"> </w:t>
      </w:r>
      <w:r w:rsidR="00B83954">
        <w:t>medi</w:t>
      </w:r>
      <w:r w:rsidR="00B83954">
        <w:rPr>
          <w:rFonts w:eastAsia="Times New Roman"/>
        </w:rPr>
        <w:t>um VOT</w:t>
      </w:r>
      <w:r>
        <w:rPr>
          <w:rFonts w:eastAsia="Times New Roman"/>
        </w:rPr>
        <w:t xml:space="preserve"> [STM_2016.CSV], AM Peak</w:t>
      </w:r>
      <w:r w:rsidR="00FD5828">
        <w:rPr>
          <w:rFonts w:eastAsia="Times New Roman"/>
        </w:rPr>
        <w:t xml:space="preserve"> </w:t>
      </w:r>
      <w:r w:rsidR="00325D31">
        <w:rPr>
          <w:rFonts w:eastAsia="Times New Roman"/>
        </w:rPr>
        <w:t>(mf</w:t>
      </w:r>
      <w:r w:rsidR="00D81794">
        <w:rPr>
          <w:rFonts w:eastAsia="Times New Roman"/>
        </w:rPr>
        <w:t>461</w:t>
      </w:r>
      <w:r w:rsidR="00325D31">
        <w:rPr>
          <w:rFonts w:eastAsia="Times New Roman"/>
        </w:rPr>
        <w:t xml:space="preserve">) </w:t>
      </w:r>
      <w:r w:rsidR="00FD5828">
        <w:rPr>
          <w:rFonts w:eastAsia="Times New Roman"/>
        </w:rPr>
        <w:t>and Midday</w:t>
      </w:r>
      <w:r w:rsidR="001A5059">
        <w:rPr>
          <w:rFonts w:eastAsia="Times New Roman"/>
        </w:rPr>
        <w:t xml:space="preserve"> (</w:t>
      </w:r>
      <w:r w:rsidR="003256CD">
        <w:rPr>
          <w:rFonts w:eastAsia="Times New Roman"/>
        </w:rPr>
        <w:t>mf5</w:t>
      </w:r>
      <w:r w:rsidR="00D81794">
        <w:rPr>
          <w:rFonts w:eastAsia="Times New Roman"/>
        </w:rPr>
        <w:t>87</w:t>
      </w:r>
      <w:r w:rsidR="001A5059">
        <w:rPr>
          <w:rFonts w:eastAsia="Times New Roman"/>
        </w:rPr>
        <w:t>)</w:t>
      </w:r>
    </w:p>
    <w:p w14:paraId="0ADCDB17" w14:textId="55F7139D" w:rsidR="00BD589A" w:rsidRPr="00BD589A" w:rsidRDefault="00BD589A" w:rsidP="00FD5828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lastRenderedPageBreak/>
        <w:t>TAZ-to-TAZ travel time, Shared-ride 2P HOV toll</w:t>
      </w:r>
      <w:r w:rsidR="004154FF">
        <w:rPr>
          <w:rFonts w:eastAsia="Times New Roman"/>
        </w:rPr>
        <w:t xml:space="preserve"> by</w:t>
      </w:r>
      <w:r w:rsidR="00B83954">
        <w:rPr>
          <w:rFonts w:eastAsia="Times New Roman"/>
        </w:rPr>
        <w:t xml:space="preserve"> </w:t>
      </w:r>
      <w:r w:rsidR="00B83954">
        <w:t>medi</w:t>
      </w:r>
      <w:r w:rsidR="00B83954">
        <w:rPr>
          <w:rFonts w:eastAsia="Times New Roman"/>
        </w:rPr>
        <w:t>um VOT</w:t>
      </w:r>
      <w:r>
        <w:rPr>
          <w:rFonts w:eastAsia="Times New Roman"/>
        </w:rPr>
        <w:t xml:space="preserve"> [HTM_2016.CSV]</w:t>
      </w:r>
      <w:r w:rsidR="00FD5828">
        <w:rPr>
          <w:rFonts w:eastAsia="Times New Roman"/>
        </w:rPr>
        <w:t xml:space="preserve">, AM Peak </w:t>
      </w:r>
      <w:r w:rsidR="00325D31">
        <w:rPr>
          <w:rFonts w:eastAsia="Times New Roman"/>
        </w:rPr>
        <w:t>(mf</w:t>
      </w:r>
      <w:r w:rsidR="00A73AA5">
        <w:rPr>
          <w:rFonts w:eastAsia="Times New Roman"/>
        </w:rPr>
        <w:t>473</w:t>
      </w:r>
      <w:r w:rsidR="00325D31">
        <w:rPr>
          <w:rFonts w:eastAsia="Times New Roman"/>
        </w:rPr>
        <w:t xml:space="preserve">) </w:t>
      </w:r>
      <w:r w:rsidR="00FD5828">
        <w:rPr>
          <w:rFonts w:eastAsia="Times New Roman"/>
        </w:rPr>
        <w:t>and Midday</w:t>
      </w:r>
      <w:r w:rsidR="003256CD">
        <w:rPr>
          <w:rFonts w:eastAsia="Times New Roman"/>
        </w:rPr>
        <w:t xml:space="preserve"> (mf594</w:t>
      </w:r>
      <w:r w:rsidR="001A5059">
        <w:rPr>
          <w:rFonts w:eastAsia="Times New Roman"/>
        </w:rPr>
        <w:t>)</w:t>
      </w:r>
    </w:p>
    <w:p w14:paraId="5C3493EA" w14:textId="60E8E5C2" w:rsidR="00C73D0B" w:rsidRDefault="00FD5828" w:rsidP="00697508">
      <w:pPr>
        <w:numPr>
          <w:ilvl w:val="0"/>
          <w:numId w:val="5"/>
        </w:numPr>
      </w:pPr>
      <w:r w:rsidRPr="004154FF">
        <w:rPr>
          <w:rFonts w:eastAsia="Times New Roman"/>
        </w:rPr>
        <w:t>TAZ-to-TAZ travel distance, Drive alone toll</w:t>
      </w:r>
      <w:r w:rsidR="001F356B">
        <w:rPr>
          <w:rFonts w:eastAsia="Times New Roman"/>
        </w:rPr>
        <w:t xml:space="preserve"> by</w:t>
      </w:r>
      <w:r w:rsidR="004F1355" w:rsidRPr="004154FF">
        <w:rPr>
          <w:rFonts w:eastAsia="Times New Roman"/>
        </w:rPr>
        <w:t xml:space="preserve"> </w:t>
      </w:r>
      <w:r w:rsidR="004F1355">
        <w:t>medi</w:t>
      </w:r>
      <w:r w:rsidR="004F1355" w:rsidRPr="004154FF">
        <w:rPr>
          <w:rFonts w:eastAsia="Times New Roman"/>
        </w:rPr>
        <w:t>um VOT</w:t>
      </w:r>
      <w:r w:rsidRPr="004154FF">
        <w:rPr>
          <w:rFonts w:eastAsia="Times New Roman"/>
        </w:rPr>
        <w:t xml:space="preserve"> [</w:t>
      </w:r>
      <w:r w:rsidR="00C11628">
        <w:rPr>
          <w:rFonts w:eastAsia="Times New Roman"/>
        </w:rPr>
        <w:t>dist</w:t>
      </w:r>
      <w:r w:rsidRPr="004154FF">
        <w:rPr>
          <w:rFonts w:eastAsia="Times New Roman"/>
        </w:rPr>
        <w:t xml:space="preserve">_2016.CSV], AM Peak </w:t>
      </w:r>
      <w:r w:rsidR="00304301">
        <w:rPr>
          <w:rFonts w:eastAsia="Times New Roman"/>
        </w:rPr>
        <w:t xml:space="preserve">(mf462) </w:t>
      </w:r>
      <w:r w:rsidRPr="004154FF">
        <w:rPr>
          <w:rFonts w:eastAsia="Times New Roman"/>
        </w:rPr>
        <w:t>and Midday</w:t>
      </w:r>
      <w:r w:rsidR="00325D31">
        <w:rPr>
          <w:rFonts w:eastAsia="Times New Roman"/>
        </w:rPr>
        <w:t xml:space="preserve"> </w:t>
      </w:r>
      <w:r w:rsidR="00C9679B">
        <w:rPr>
          <w:rFonts w:eastAsia="Times New Roman"/>
        </w:rPr>
        <w:t>(mf588)</w:t>
      </w:r>
    </w:p>
    <w:sectPr w:rsidR="00C73D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Ayala, Krystal" w:date="2018-06-22T09:50:00Z" w:initials="KA">
    <w:p w14:paraId="210E1BAA" w14:textId="77777777" w:rsidR="00953366" w:rsidRDefault="00953366">
      <w:pPr>
        <w:pStyle w:val="CommentText"/>
      </w:pPr>
      <w:r>
        <w:rPr>
          <w:rStyle w:val="CommentReference"/>
        </w:rPr>
        <w:annotationRef/>
      </w:r>
      <w:r>
        <w:t>Skims will need to be reviewed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0E1B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0E1BAA" w16cid:durableId="1ED744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07B26" w14:textId="77777777" w:rsidR="008F4D59" w:rsidRDefault="008F4D59" w:rsidP="00C73D0B">
      <w:r>
        <w:separator/>
      </w:r>
    </w:p>
  </w:endnote>
  <w:endnote w:type="continuationSeparator" w:id="0">
    <w:p w14:paraId="5EFD6DCB" w14:textId="77777777" w:rsidR="008F4D59" w:rsidRDefault="008F4D59" w:rsidP="00C73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C56D1" w14:textId="77777777" w:rsidR="00F1589D" w:rsidRDefault="00F158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91DF4" w14:textId="77777777" w:rsidR="00F1589D" w:rsidRDefault="00F158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A0905" w14:textId="77777777" w:rsidR="00F1589D" w:rsidRDefault="00F15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19388" w14:textId="77777777" w:rsidR="008F4D59" w:rsidRDefault="008F4D59" w:rsidP="00C73D0B">
      <w:r>
        <w:separator/>
      </w:r>
    </w:p>
  </w:footnote>
  <w:footnote w:type="continuationSeparator" w:id="0">
    <w:p w14:paraId="5EF43351" w14:textId="77777777" w:rsidR="008F4D59" w:rsidRDefault="008F4D59" w:rsidP="00C73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A7FF2" w14:textId="77777777" w:rsidR="00F1589D" w:rsidRDefault="00F158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8813E" w14:textId="77777777" w:rsidR="00C73D0B" w:rsidRDefault="00C73D0B">
    <w:pPr>
      <w:pStyle w:val="Header"/>
    </w:pPr>
    <w:r>
      <w:t>Provided by Rosella</w:t>
    </w:r>
  </w:p>
  <w:p w14:paraId="62B2F692" w14:textId="4FE56966" w:rsidR="00C73D0B" w:rsidRDefault="00C73D0B">
    <w:pPr>
      <w:pStyle w:val="Header"/>
    </w:pPr>
    <w:r>
      <w:t>Ju</w:t>
    </w:r>
    <w:r w:rsidR="00F1589D">
      <w:t>ly</w:t>
    </w:r>
    <w:r>
      <w:t xml:space="preserve"> 20, 2018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961F2" w14:textId="77777777" w:rsidR="00F1589D" w:rsidRDefault="00F15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59FF"/>
    <w:multiLevelType w:val="multilevel"/>
    <w:tmpl w:val="8E70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C74BE9"/>
    <w:multiLevelType w:val="hybridMultilevel"/>
    <w:tmpl w:val="E60E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0544"/>
    <w:multiLevelType w:val="hybridMultilevel"/>
    <w:tmpl w:val="483E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6472F"/>
    <w:multiLevelType w:val="multilevel"/>
    <w:tmpl w:val="1A0C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A94623"/>
    <w:multiLevelType w:val="multilevel"/>
    <w:tmpl w:val="FFCC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uyang, Ziying">
    <w15:presenceInfo w15:providerId="AD" w15:userId="S-1-5-21-104687986-1973641148-1846952604-1214"/>
  </w15:person>
  <w15:person w15:author="Ayala, Krystal">
    <w15:presenceInfo w15:providerId="None" w15:userId="Ayala, Kryst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0B"/>
    <w:rsid w:val="000122F2"/>
    <w:rsid w:val="00043472"/>
    <w:rsid w:val="000E2AFD"/>
    <w:rsid w:val="000E7870"/>
    <w:rsid w:val="000E7F73"/>
    <w:rsid w:val="00111BF6"/>
    <w:rsid w:val="001A5059"/>
    <w:rsid w:val="001F356B"/>
    <w:rsid w:val="00256789"/>
    <w:rsid w:val="002E493C"/>
    <w:rsid w:val="003040A2"/>
    <w:rsid w:val="00304301"/>
    <w:rsid w:val="003256CD"/>
    <w:rsid w:val="00325D31"/>
    <w:rsid w:val="004154FF"/>
    <w:rsid w:val="00487C44"/>
    <w:rsid w:val="004F1355"/>
    <w:rsid w:val="00562BF7"/>
    <w:rsid w:val="006A7D48"/>
    <w:rsid w:val="008F4D59"/>
    <w:rsid w:val="00942AB2"/>
    <w:rsid w:val="00953366"/>
    <w:rsid w:val="00987372"/>
    <w:rsid w:val="009C07C0"/>
    <w:rsid w:val="00A521A8"/>
    <w:rsid w:val="00A73AA5"/>
    <w:rsid w:val="00A930B4"/>
    <w:rsid w:val="00B83954"/>
    <w:rsid w:val="00BD589A"/>
    <w:rsid w:val="00C11628"/>
    <w:rsid w:val="00C73D0B"/>
    <w:rsid w:val="00C8654C"/>
    <w:rsid w:val="00C9679B"/>
    <w:rsid w:val="00CB3340"/>
    <w:rsid w:val="00D05DEF"/>
    <w:rsid w:val="00D81794"/>
    <w:rsid w:val="00DF6871"/>
    <w:rsid w:val="00F1589D"/>
    <w:rsid w:val="00F54894"/>
    <w:rsid w:val="00FD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B17E"/>
  <w15:chartTrackingRefBased/>
  <w15:docId w15:val="{B379C718-2A03-48CB-8B7A-49ADDCA0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D0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D0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3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D0B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87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C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C44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C44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4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Ayala, Krystal</dc:creator>
  <cp:keywords/>
  <dc:description/>
  <cp:lastModifiedBy>Ouyang, Ziying</cp:lastModifiedBy>
  <cp:revision>31</cp:revision>
  <dcterms:created xsi:type="dcterms:W3CDTF">2018-06-21T14:44:00Z</dcterms:created>
  <dcterms:modified xsi:type="dcterms:W3CDTF">2018-08-14T20:55:00Z</dcterms:modified>
</cp:coreProperties>
</file>